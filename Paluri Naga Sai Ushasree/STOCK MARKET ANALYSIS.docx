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6159145"/>
        <w:docPartObj>
          <w:docPartGallery w:val="Cover Pages"/>
          <w:docPartUnique/>
        </w:docPartObj>
      </w:sdtPr>
      <w:sdtEndPr/>
      <w:sdtContent>
        <w:p w14:paraId="384B2BB8" w14:textId="219E3B60" w:rsidR="003C602D" w:rsidRDefault="003C602D">
          <w:r>
            <w:rPr>
              <w:noProof/>
            </w:rPr>
            <mc:AlternateContent>
              <mc:Choice Requires="wps">
                <w:drawing>
                  <wp:anchor distT="0" distB="0" distL="114300" distR="114300" simplePos="0" relativeHeight="251659264" behindDoc="1" locked="0" layoutInCell="1" allowOverlap="0" wp14:anchorId="36D90D08" wp14:editId="099B795B">
                    <wp:simplePos x="0" y="0"/>
                    <wp:positionH relativeFrom="margin">
                      <wp:align>center</wp:align>
                    </wp:positionH>
                    <wp:positionV relativeFrom="margin">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C602D" w14:paraId="7AFB9569" w14:textId="77777777">
                                  <w:trPr>
                                    <w:trHeight w:hRule="exact" w:val="9360"/>
                                  </w:trPr>
                                  <w:tc>
                                    <w:tcPr>
                                      <w:tcW w:w="9350" w:type="dxa"/>
                                    </w:tcPr>
                                    <w:p w14:paraId="348F5D50" w14:textId="1FF451C1" w:rsidR="003C602D" w:rsidRDefault="003C602D">
                                      <w:r>
                                        <w:rPr>
                                          <w:noProof/>
                                        </w:rPr>
                                        <w:drawing>
                                          <wp:inline distT="0" distB="0" distL="0" distR="0" wp14:anchorId="7AF12709" wp14:editId="3B2A756A">
                                            <wp:extent cx="6851650" cy="6030685"/>
                                            <wp:effectExtent l="0" t="0" r="6350" b="8255"/>
                                            <wp:docPr id="1539618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18441" name="Picture 153961844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857523" cy="6035854"/>
                                                    </a:xfrm>
                                                    <a:prstGeom prst="rect">
                                                      <a:avLst/>
                                                    </a:prstGeom>
                                                  </pic:spPr>
                                                </pic:pic>
                                              </a:graphicData>
                                            </a:graphic>
                                          </wp:inline>
                                        </w:drawing>
                                      </w:r>
                                    </w:p>
                                  </w:tc>
                                </w:tr>
                                <w:tr w:rsidR="003C602D" w14:paraId="23B2B678" w14:textId="77777777">
                                  <w:trPr>
                                    <w:trHeight w:hRule="exact" w:val="4320"/>
                                  </w:trPr>
                                  <w:tc>
                                    <w:tcPr>
                                      <w:tcW w:w="9350" w:type="dxa"/>
                                      <w:shd w:val="clear" w:color="auto" w:fill="44546A" w:themeFill="text2"/>
                                      <w:vAlign w:val="center"/>
                                    </w:tcPr>
                                    <w:p w14:paraId="209FC4B3" w14:textId="4121AB60" w:rsidR="003C602D" w:rsidRDefault="00B4155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FCF1B2C156D4165840D28AFC583DCBD"/>
                                          </w:placeholder>
                                          <w:dataBinding w:prefixMappings="xmlns:ns0='http://purl.org/dc/elements/1.1/' xmlns:ns1='http://schemas.openxmlformats.org/package/2006/metadata/core-properties' " w:xpath="/ns1:coreProperties[1]/ns0:title[1]" w:storeItemID="{6C3C8BC8-F283-45AE-878A-BAB7291924A1}"/>
                                          <w:text/>
                                        </w:sdtPr>
                                        <w:sdtEndPr/>
                                        <w:sdtContent>
                                          <w:r w:rsidR="003C602D" w:rsidRPr="003C602D">
                                            <w:rPr>
                                              <w:rFonts w:asciiTheme="majorHAnsi" w:hAnsiTheme="majorHAnsi"/>
                                              <w:color w:val="FFFFFF" w:themeColor="background1"/>
                                              <w:sz w:val="96"/>
                                              <w:szCs w:val="96"/>
                                            </w:rPr>
                                            <w:t>STOCK MARKET ANALYSIS</w:t>
                                          </w:r>
                                        </w:sdtContent>
                                      </w:sdt>
                                    </w:p>
                                    <w:p w14:paraId="2C49BBB4" w14:textId="2213FED1" w:rsidR="003C602D" w:rsidRDefault="00B4155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4A06ED2066F421DAFAE0D3B81C637E9"/>
                                          </w:placeholder>
                                          <w:dataBinding w:prefixMappings="xmlns:ns0='http://purl.org/dc/elements/1.1/' xmlns:ns1='http://schemas.openxmlformats.org/package/2006/metadata/core-properties' " w:xpath="/ns1:coreProperties[1]/ns0:subject[1]" w:storeItemID="{6C3C8BC8-F283-45AE-878A-BAB7291924A1}"/>
                                          <w:text/>
                                        </w:sdtPr>
                                        <w:sdtEndPr/>
                                        <w:sdtContent>
                                          <w:r w:rsidR="003C602D">
                                            <w:rPr>
                                              <w:color w:val="FFFFFF" w:themeColor="background1"/>
                                              <w:sz w:val="32"/>
                                              <w:szCs w:val="32"/>
                                            </w:rPr>
                                            <w:t>Assignment 4</w:t>
                                          </w:r>
                                        </w:sdtContent>
                                      </w:sdt>
                                    </w:p>
                                  </w:tc>
                                </w:tr>
                                <w:tr w:rsidR="003C602D" w14:paraId="570517C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C602D" w14:paraId="0DA688F0" w14:textId="77777777">
                                        <w:trPr>
                                          <w:trHeight w:hRule="exact" w:val="720"/>
                                        </w:trPr>
                                        <w:tc>
                                          <w:tcPr>
                                            <w:tcW w:w="3590" w:type="dxa"/>
                                            <w:vAlign w:val="center"/>
                                          </w:tcPr>
                                          <w:p w14:paraId="1A0ED76A" w14:textId="55A081AC" w:rsidR="003C602D" w:rsidRDefault="003C602D" w:rsidP="003C602D">
                                            <w:pPr>
                                              <w:pStyle w:val="NoSpacing"/>
                                              <w:ind w:right="144"/>
                                              <w:rPr>
                                                <w:color w:val="FFFFFF" w:themeColor="background1"/>
                                              </w:rPr>
                                            </w:pPr>
                                            <w:r>
                                              <w:rPr>
                                                <w:color w:val="FFFFFF" w:themeColor="background1"/>
                                              </w:rPr>
                                              <w:t xml:space="preserve">Paluri naga </w:t>
                                            </w:r>
                                            <w:proofErr w:type="spellStart"/>
                                            <w:r>
                                              <w:rPr>
                                                <w:color w:val="FFFFFF" w:themeColor="background1"/>
                                              </w:rPr>
                                              <w:t>sai</w:t>
                                            </w:r>
                                            <w:proofErr w:type="spellEnd"/>
                                            <w:r>
                                              <w:rPr>
                                                <w:color w:val="FFFFFF" w:themeColor="background1"/>
                                              </w:rPr>
                                              <w:t xml:space="preserve"> ushasree</w:t>
                                            </w:r>
                                          </w:p>
                                        </w:tc>
                                        <w:tc>
                                          <w:tcPr>
                                            <w:tcW w:w="3591" w:type="dxa"/>
                                            <w:vAlign w:val="center"/>
                                          </w:tcPr>
                                          <w:sdt>
                                            <w:sdtPr>
                                              <w:rPr>
                                                <w:color w:val="FFFFFF" w:themeColor="background1"/>
                                              </w:rPr>
                                              <w:alias w:val="Date"/>
                                              <w:tag w:val=""/>
                                              <w:id w:val="748164578"/>
                                              <w:placeholder>
                                                <w:docPart w:val="30A61F66028C4F06B57261DCC27A6E33"/>
                                              </w:placeholder>
                                              <w:dataBinding w:prefixMappings="xmlns:ns0='http://schemas.microsoft.com/office/2006/coverPageProps' " w:xpath="/ns0:CoverPageProperties[1]/ns0:PublishDate[1]" w:storeItemID="{55AF091B-3C7A-41E3-B477-F2FDAA23CFDA}"/>
                                              <w:date w:fullDate="2024-03-31T00:00:00Z">
                                                <w:dateFormat w:val="M/d/yy"/>
                                                <w:lid w:val="en-US"/>
                                                <w:storeMappedDataAs w:val="dateTime"/>
                                                <w:calendar w:val="gregorian"/>
                                              </w:date>
                                            </w:sdtPr>
                                            <w:sdtEndPr/>
                                            <w:sdtContent>
                                              <w:p w14:paraId="466AAB5D" w14:textId="44456DFA" w:rsidR="003C602D" w:rsidRDefault="003C602D">
                                                <w:pPr>
                                                  <w:pStyle w:val="NoSpacing"/>
                                                  <w:ind w:left="144" w:right="144"/>
                                                  <w:jc w:val="center"/>
                                                  <w:rPr>
                                                    <w:color w:val="FFFFFF" w:themeColor="background1"/>
                                                  </w:rPr>
                                                </w:pPr>
                                                <w:r>
                                                  <w:rPr>
                                                    <w:color w:val="FFFFFF" w:themeColor="background1"/>
                                                    <w:lang w:val="en-US"/>
                                                  </w:rPr>
                                                  <w:t>3/31/24</w:t>
                                                </w:r>
                                              </w:p>
                                            </w:sdtContent>
                                          </w:sdt>
                                        </w:tc>
                                        <w:sdt>
                                          <w:sdtPr>
                                            <w:rPr>
                                              <w:color w:val="FFFFFF" w:themeColor="background1"/>
                                            </w:rPr>
                                            <w:alias w:val="Course title"/>
                                            <w:tag w:val=""/>
                                            <w:id w:val="-15923909"/>
                                            <w:placeholder>
                                              <w:docPart w:val="340F4DFDA25B43EBB3CB35B8E3F6D5C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53CEEEC" w14:textId="11548FBE" w:rsidR="003C602D" w:rsidRDefault="00DB3D5B" w:rsidP="00DB3D5B">
                                                <w:pPr>
                                                  <w:pStyle w:val="NoSpacing"/>
                                                  <w:ind w:left="144" w:right="720"/>
                                                  <w:rPr>
                                                    <w:color w:val="FFFFFF" w:themeColor="background1"/>
                                                  </w:rPr>
                                                </w:pPr>
                                                <w:r>
                                                  <w:rPr>
                                                    <w:color w:val="FFFFFF" w:themeColor="background1"/>
                                                  </w:rPr>
                                                  <w:t xml:space="preserve">DR LANKAPALLI BULLAYA </w:t>
                                                </w:r>
                                                <w:proofErr w:type="gramStart"/>
                                                <w:r>
                                                  <w:rPr>
                                                    <w:color w:val="FFFFFF" w:themeColor="background1"/>
                                                  </w:rPr>
                                                  <w:t>COLLAGE</w:t>
                                                </w:r>
                                                <w:r w:rsidR="0061517E">
                                                  <w:rPr>
                                                    <w:color w:val="FFFFFF" w:themeColor="background1"/>
                                                  </w:rPr>
                                                  <w:t>,BBA</w:t>
                                                </w:r>
                                                <w:proofErr w:type="gramEnd"/>
                                              </w:p>
                                            </w:tc>
                                          </w:sdtContent>
                                        </w:sdt>
                                      </w:tr>
                                    </w:tbl>
                                    <w:p w14:paraId="48E01150" w14:textId="77777777" w:rsidR="003C602D" w:rsidRDefault="003C602D"/>
                                  </w:tc>
                                </w:tr>
                              </w:tbl>
                              <w:p w14:paraId="796D4451" w14:textId="77777777" w:rsidR="003C602D" w:rsidRDefault="003C602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D90D0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C602D" w14:paraId="7AFB9569" w14:textId="77777777">
                            <w:trPr>
                              <w:trHeight w:hRule="exact" w:val="9360"/>
                            </w:trPr>
                            <w:tc>
                              <w:tcPr>
                                <w:tcW w:w="9350" w:type="dxa"/>
                              </w:tcPr>
                              <w:p w14:paraId="348F5D50" w14:textId="1FF451C1" w:rsidR="003C602D" w:rsidRDefault="003C602D">
                                <w:r>
                                  <w:rPr>
                                    <w:noProof/>
                                  </w:rPr>
                                  <w:drawing>
                                    <wp:inline distT="0" distB="0" distL="0" distR="0" wp14:anchorId="7AF12709" wp14:editId="3B2A756A">
                                      <wp:extent cx="6851650" cy="6030685"/>
                                      <wp:effectExtent l="0" t="0" r="6350" b="8255"/>
                                      <wp:docPr id="1539618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18441" name="Picture 153961844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857523" cy="6035854"/>
                                              </a:xfrm>
                                              <a:prstGeom prst="rect">
                                                <a:avLst/>
                                              </a:prstGeom>
                                            </pic:spPr>
                                          </pic:pic>
                                        </a:graphicData>
                                      </a:graphic>
                                    </wp:inline>
                                  </w:drawing>
                                </w:r>
                              </w:p>
                            </w:tc>
                          </w:tr>
                          <w:tr w:rsidR="003C602D" w14:paraId="23B2B678" w14:textId="77777777">
                            <w:trPr>
                              <w:trHeight w:hRule="exact" w:val="4320"/>
                            </w:trPr>
                            <w:tc>
                              <w:tcPr>
                                <w:tcW w:w="9350" w:type="dxa"/>
                                <w:shd w:val="clear" w:color="auto" w:fill="44546A" w:themeFill="text2"/>
                                <w:vAlign w:val="center"/>
                              </w:tcPr>
                              <w:p w14:paraId="209FC4B3" w14:textId="4121AB60" w:rsidR="003C602D" w:rsidRDefault="00B4155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FCF1B2C156D4165840D28AFC583DCBD"/>
                                    </w:placeholder>
                                    <w:dataBinding w:prefixMappings="xmlns:ns0='http://purl.org/dc/elements/1.1/' xmlns:ns1='http://schemas.openxmlformats.org/package/2006/metadata/core-properties' " w:xpath="/ns1:coreProperties[1]/ns0:title[1]" w:storeItemID="{6C3C8BC8-F283-45AE-878A-BAB7291924A1}"/>
                                    <w:text/>
                                  </w:sdtPr>
                                  <w:sdtEndPr/>
                                  <w:sdtContent>
                                    <w:r w:rsidR="003C602D" w:rsidRPr="003C602D">
                                      <w:rPr>
                                        <w:rFonts w:asciiTheme="majorHAnsi" w:hAnsiTheme="majorHAnsi"/>
                                        <w:color w:val="FFFFFF" w:themeColor="background1"/>
                                        <w:sz w:val="96"/>
                                        <w:szCs w:val="96"/>
                                      </w:rPr>
                                      <w:t>STOCK MARKET ANALYSIS</w:t>
                                    </w:r>
                                  </w:sdtContent>
                                </w:sdt>
                              </w:p>
                              <w:p w14:paraId="2C49BBB4" w14:textId="2213FED1" w:rsidR="003C602D" w:rsidRDefault="00B4155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4A06ED2066F421DAFAE0D3B81C637E9"/>
                                    </w:placeholder>
                                    <w:dataBinding w:prefixMappings="xmlns:ns0='http://purl.org/dc/elements/1.1/' xmlns:ns1='http://schemas.openxmlformats.org/package/2006/metadata/core-properties' " w:xpath="/ns1:coreProperties[1]/ns0:subject[1]" w:storeItemID="{6C3C8BC8-F283-45AE-878A-BAB7291924A1}"/>
                                    <w:text/>
                                  </w:sdtPr>
                                  <w:sdtEndPr/>
                                  <w:sdtContent>
                                    <w:r w:rsidR="003C602D">
                                      <w:rPr>
                                        <w:color w:val="FFFFFF" w:themeColor="background1"/>
                                        <w:sz w:val="32"/>
                                        <w:szCs w:val="32"/>
                                      </w:rPr>
                                      <w:t>Assignment 4</w:t>
                                    </w:r>
                                  </w:sdtContent>
                                </w:sdt>
                              </w:p>
                            </w:tc>
                          </w:tr>
                          <w:tr w:rsidR="003C602D" w14:paraId="570517C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C602D" w14:paraId="0DA688F0" w14:textId="77777777">
                                  <w:trPr>
                                    <w:trHeight w:hRule="exact" w:val="720"/>
                                  </w:trPr>
                                  <w:tc>
                                    <w:tcPr>
                                      <w:tcW w:w="3590" w:type="dxa"/>
                                      <w:vAlign w:val="center"/>
                                    </w:tcPr>
                                    <w:p w14:paraId="1A0ED76A" w14:textId="55A081AC" w:rsidR="003C602D" w:rsidRDefault="003C602D" w:rsidP="003C602D">
                                      <w:pPr>
                                        <w:pStyle w:val="NoSpacing"/>
                                        <w:ind w:right="144"/>
                                        <w:rPr>
                                          <w:color w:val="FFFFFF" w:themeColor="background1"/>
                                        </w:rPr>
                                      </w:pPr>
                                      <w:r>
                                        <w:rPr>
                                          <w:color w:val="FFFFFF" w:themeColor="background1"/>
                                        </w:rPr>
                                        <w:t xml:space="preserve">Paluri naga </w:t>
                                      </w:r>
                                      <w:proofErr w:type="spellStart"/>
                                      <w:r>
                                        <w:rPr>
                                          <w:color w:val="FFFFFF" w:themeColor="background1"/>
                                        </w:rPr>
                                        <w:t>sai</w:t>
                                      </w:r>
                                      <w:proofErr w:type="spellEnd"/>
                                      <w:r>
                                        <w:rPr>
                                          <w:color w:val="FFFFFF" w:themeColor="background1"/>
                                        </w:rPr>
                                        <w:t xml:space="preserve"> ushasree</w:t>
                                      </w:r>
                                    </w:p>
                                  </w:tc>
                                  <w:tc>
                                    <w:tcPr>
                                      <w:tcW w:w="3591" w:type="dxa"/>
                                      <w:vAlign w:val="center"/>
                                    </w:tcPr>
                                    <w:sdt>
                                      <w:sdtPr>
                                        <w:rPr>
                                          <w:color w:val="FFFFFF" w:themeColor="background1"/>
                                        </w:rPr>
                                        <w:alias w:val="Date"/>
                                        <w:tag w:val=""/>
                                        <w:id w:val="748164578"/>
                                        <w:placeholder>
                                          <w:docPart w:val="30A61F66028C4F06B57261DCC27A6E33"/>
                                        </w:placeholder>
                                        <w:dataBinding w:prefixMappings="xmlns:ns0='http://schemas.microsoft.com/office/2006/coverPageProps' " w:xpath="/ns0:CoverPageProperties[1]/ns0:PublishDate[1]" w:storeItemID="{55AF091B-3C7A-41E3-B477-F2FDAA23CFDA}"/>
                                        <w:date w:fullDate="2024-03-31T00:00:00Z">
                                          <w:dateFormat w:val="M/d/yy"/>
                                          <w:lid w:val="en-US"/>
                                          <w:storeMappedDataAs w:val="dateTime"/>
                                          <w:calendar w:val="gregorian"/>
                                        </w:date>
                                      </w:sdtPr>
                                      <w:sdtEndPr/>
                                      <w:sdtContent>
                                        <w:p w14:paraId="466AAB5D" w14:textId="44456DFA" w:rsidR="003C602D" w:rsidRDefault="003C602D">
                                          <w:pPr>
                                            <w:pStyle w:val="NoSpacing"/>
                                            <w:ind w:left="144" w:right="144"/>
                                            <w:jc w:val="center"/>
                                            <w:rPr>
                                              <w:color w:val="FFFFFF" w:themeColor="background1"/>
                                            </w:rPr>
                                          </w:pPr>
                                          <w:r>
                                            <w:rPr>
                                              <w:color w:val="FFFFFF" w:themeColor="background1"/>
                                              <w:lang w:val="en-US"/>
                                            </w:rPr>
                                            <w:t>3/31/24</w:t>
                                          </w:r>
                                        </w:p>
                                      </w:sdtContent>
                                    </w:sdt>
                                  </w:tc>
                                  <w:sdt>
                                    <w:sdtPr>
                                      <w:rPr>
                                        <w:color w:val="FFFFFF" w:themeColor="background1"/>
                                      </w:rPr>
                                      <w:alias w:val="Course title"/>
                                      <w:tag w:val=""/>
                                      <w:id w:val="-15923909"/>
                                      <w:placeholder>
                                        <w:docPart w:val="340F4DFDA25B43EBB3CB35B8E3F6D5C3"/>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53CEEEC" w14:textId="11548FBE" w:rsidR="003C602D" w:rsidRDefault="00DB3D5B" w:rsidP="00DB3D5B">
                                          <w:pPr>
                                            <w:pStyle w:val="NoSpacing"/>
                                            <w:ind w:left="144" w:right="720"/>
                                            <w:rPr>
                                              <w:color w:val="FFFFFF" w:themeColor="background1"/>
                                            </w:rPr>
                                          </w:pPr>
                                          <w:r>
                                            <w:rPr>
                                              <w:color w:val="FFFFFF" w:themeColor="background1"/>
                                            </w:rPr>
                                            <w:t xml:space="preserve">DR LANKAPALLI BULLAYA </w:t>
                                          </w:r>
                                          <w:proofErr w:type="gramStart"/>
                                          <w:r>
                                            <w:rPr>
                                              <w:color w:val="FFFFFF" w:themeColor="background1"/>
                                            </w:rPr>
                                            <w:t>COLLAGE</w:t>
                                          </w:r>
                                          <w:r w:rsidR="0061517E">
                                            <w:rPr>
                                              <w:color w:val="FFFFFF" w:themeColor="background1"/>
                                            </w:rPr>
                                            <w:t>,BBA</w:t>
                                          </w:r>
                                          <w:proofErr w:type="gramEnd"/>
                                        </w:p>
                                      </w:tc>
                                    </w:sdtContent>
                                  </w:sdt>
                                </w:tr>
                              </w:tbl>
                              <w:p w14:paraId="48E01150" w14:textId="77777777" w:rsidR="003C602D" w:rsidRDefault="003C602D"/>
                            </w:tc>
                          </w:tr>
                        </w:tbl>
                        <w:p w14:paraId="796D4451" w14:textId="77777777" w:rsidR="003C602D" w:rsidRDefault="003C602D"/>
                      </w:txbxContent>
                    </v:textbox>
                    <w10:wrap anchorx="margin" anchory="margin"/>
                  </v:shape>
                </w:pict>
              </mc:Fallback>
            </mc:AlternateContent>
          </w:r>
        </w:p>
        <w:p w14:paraId="0AD84A3A" w14:textId="447E42CC" w:rsidR="003C602D" w:rsidRDefault="003C602D">
          <w:r>
            <w:br w:type="page"/>
          </w:r>
        </w:p>
      </w:sdtContent>
    </w:sdt>
    <w:p w14:paraId="6C1B9078" w14:textId="785B9EAD" w:rsidR="003C602D" w:rsidRDefault="003C602D" w:rsidP="003C602D">
      <w:pPr>
        <w:pStyle w:val="Title"/>
      </w:pPr>
      <w:r>
        <w:lastRenderedPageBreak/>
        <w:t>STOCK MARKET ANALYSIS</w:t>
      </w:r>
    </w:p>
    <w:p w14:paraId="421BCC52" w14:textId="0373FCC4" w:rsidR="003C602D" w:rsidRDefault="003C602D" w:rsidP="003C602D">
      <w:pPr>
        <w:pStyle w:val="Heading1"/>
        <w:jc w:val="both"/>
        <w:rPr>
          <w:color w:val="1F3864" w:themeColor="accent1" w:themeShade="80"/>
        </w:rPr>
      </w:pPr>
      <w:r>
        <w:rPr>
          <w:color w:val="1F3864" w:themeColor="accent1" w:themeShade="80"/>
        </w:rPr>
        <w:t>CONTENTS IN THIS DOCUMENT INCLUDE</w:t>
      </w:r>
    </w:p>
    <w:p w14:paraId="4E398936" w14:textId="77777777" w:rsidR="0061517E" w:rsidRDefault="0061517E" w:rsidP="00BC5FD2">
      <w:pPr>
        <w:pStyle w:val="ListParagraph"/>
        <w:rPr>
          <w:sz w:val="28"/>
          <w:szCs w:val="28"/>
        </w:rPr>
      </w:pPr>
    </w:p>
    <w:p w14:paraId="103C1FCD" w14:textId="42F8115F" w:rsidR="00BC5FD2" w:rsidRPr="008D055A" w:rsidRDefault="00BC5FD2" w:rsidP="008A2A20">
      <w:pPr>
        <w:pStyle w:val="ListParagraph"/>
        <w:rPr>
          <w:rFonts w:ascii="Arial" w:hAnsi="Arial" w:cs="Arial"/>
          <w:sz w:val="27"/>
          <w:szCs w:val="27"/>
        </w:rPr>
      </w:pPr>
      <w:r w:rsidRPr="008D055A">
        <w:rPr>
          <w:rFonts w:ascii="Arial" w:hAnsi="Arial" w:cs="Arial"/>
          <w:sz w:val="27"/>
          <w:szCs w:val="27"/>
        </w:rPr>
        <w:t>In this document</w:t>
      </w:r>
      <w:r w:rsidR="00F91999" w:rsidRPr="008D055A">
        <w:rPr>
          <w:rFonts w:ascii="Arial" w:hAnsi="Arial" w:cs="Arial"/>
          <w:sz w:val="27"/>
          <w:szCs w:val="27"/>
        </w:rPr>
        <w:t>,</w:t>
      </w:r>
      <w:r w:rsidRPr="008D055A">
        <w:rPr>
          <w:rFonts w:ascii="Arial" w:hAnsi="Arial" w:cs="Arial"/>
          <w:sz w:val="27"/>
          <w:szCs w:val="27"/>
        </w:rPr>
        <w:t xml:space="preserve"> we are going to learn</w:t>
      </w:r>
      <w:r w:rsidR="001D38C8" w:rsidRPr="008D055A">
        <w:rPr>
          <w:rFonts w:ascii="Arial" w:hAnsi="Arial" w:cs="Arial"/>
          <w:sz w:val="27"/>
          <w:szCs w:val="27"/>
        </w:rPr>
        <w:t xml:space="preserve"> </w:t>
      </w:r>
      <w:r w:rsidR="00D03F4E" w:rsidRPr="008D055A">
        <w:rPr>
          <w:rFonts w:ascii="Arial" w:hAnsi="Arial" w:cs="Arial"/>
          <w:sz w:val="27"/>
          <w:szCs w:val="27"/>
        </w:rPr>
        <w:t xml:space="preserve">about </w:t>
      </w:r>
      <w:r w:rsidR="000E32BA" w:rsidRPr="008D055A">
        <w:rPr>
          <w:rFonts w:ascii="Arial" w:hAnsi="Arial" w:cs="Arial"/>
          <w:b/>
          <w:bCs/>
          <w:color w:val="385623" w:themeColor="accent6" w:themeShade="80"/>
          <w:sz w:val="27"/>
          <w:szCs w:val="27"/>
        </w:rPr>
        <w:t>Voltas</w:t>
      </w:r>
      <w:r w:rsidR="00D03F4E" w:rsidRPr="008D055A">
        <w:rPr>
          <w:rFonts w:ascii="Arial" w:hAnsi="Arial" w:cs="Arial"/>
          <w:b/>
          <w:bCs/>
          <w:color w:val="385623" w:themeColor="accent6" w:themeShade="80"/>
          <w:sz w:val="27"/>
          <w:szCs w:val="27"/>
        </w:rPr>
        <w:t xml:space="preserve"> </w:t>
      </w:r>
      <w:r w:rsidR="000E32BA" w:rsidRPr="008D055A">
        <w:rPr>
          <w:rFonts w:ascii="Arial" w:hAnsi="Arial" w:cs="Arial"/>
          <w:b/>
          <w:bCs/>
          <w:color w:val="385623" w:themeColor="accent6" w:themeShade="80"/>
          <w:sz w:val="27"/>
          <w:szCs w:val="27"/>
        </w:rPr>
        <w:t>Company</w:t>
      </w:r>
      <w:r w:rsidR="00D03F4E" w:rsidRPr="008D055A">
        <w:rPr>
          <w:rFonts w:ascii="Arial" w:hAnsi="Arial" w:cs="Arial"/>
          <w:b/>
          <w:bCs/>
          <w:color w:val="385623" w:themeColor="accent6" w:themeShade="80"/>
          <w:sz w:val="27"/>
          <w:szCs w:val="27"/>
        </w:rPr>
        <w:t xml:space="preserve"> LTD</w:t>
      </w:r>
      <w:r w:rsidR="00F261A2" w:rsidRPr="008D055A">
        <w:rPr>
          <w:rFonts w:ascii="Arial" w:hAnsi="Arial" w:cs="Arial"/>
          <w:b/>
          <w:bCs/>
          <w:color w:val="385623" w:themeColor="accent6" w:themeShade="80"/>
          <w:sz w:val="27"/>
          <w:szCs w:val="27"/>
        </w:rPr>
        <w:t>.</w:t>
      </w:r>
      <w:r w:rsidR="0054184C" w:rsidRPr="008D055A">
        <w:rPr>
          <w:rFonts w:ascii="Arial" w:hAnsi="Arial" w:cs="Arial"/>
          <w:color w:val="385623" w:themeColor="accent6" w:themeShade="80"/>
          <w:sz w:val="27"/>
          <w:szCs w:val="27"/>
        </w:rPr>
        <w:t xml:space="preserve"> </w:t>
      </w:r>
      <w:proofErr w:type="spellStart"/>
      <w:r w:rsidR="000E32BA" w:rsidRPr="008D055A">
        <w:rPr>
          <w:rFonts w:ascii="Arial" w:hAnsi="Arial" w:cs="Arial"/>
          <w:sz w:val="27"/>
          <w:szCs w:val="27"/>
        </w:rPr>
        <w:t>Analyzing</w:t>
      </w:r>
      <w:proofErr w:type="spellEnd"/>
      <w:r w:rsidR="00F261A2" w:rsidRPr="008D055A">
        <w:rPr>
          <w:rFonts w:ascii="Arial" w:hAnsi="Arial" w:cs="Arial"/>
          <w:sz w:val="27"/>
          <w:szCs w:val="27"/>
        </w:rPr>
        <w:t xml:space="preserve"> the </w:t>
      </w:r>
      <w:r w:rsidR="00B409C6" w:rsidRPr="008D055A">
        <w:rPr>
          <w:rFonts w:ascii="Arial" w:hAnsi="Arial" w:cs="Arial"/>
          <w:sz w:val="27"/>
          <w:szCs w:val="27"/>
        </w:rPr>
        <w:t>performance using historical cost</w:t>
      </w:r>
      <w:r w:rsidR="0054184C" w:rsidRPr="008D055A">
        <w:rPr>
          <w:rFonts w:ascii="Arial" w:hAnsi="Arial" w:cs="Arial"/>
          <w:sz w:val="27"/>
          <w:szCs w:val="27"/>
        </w:rPr>
        <w:t>,</w:t>
      </w:r>
      <w:r w:rsidR="000E32BA" w:rsidRPr="008D055A">
        <w:rPr>
          <w:rFonts w:ascii="Arial" w:hAnsi="Arial" w:cs="Arial"/>
          <w:sz w:val="27"/>
          <w:szCs w:val="27"/>
        </w:rPr>
        <w:t xml:space="preserve"> calculating key metrics,</w:t>
      </w:r>
      <w:r w:rsidR="0054184C" w:rsidRPr="008D055A">
        <w:rPr>
          <w:rFonts w:ascii="Arial" w:hAnsi="Arial" w:cs="Arial"/>
          <w:sz w:val="27"/>
          <w:szCs w:val="27"/>
        </w:rPr>
        <w:t xml:space="preserve"> </w:t>
      </w:r>
      <w:r w:rsidR="0026520C" w:rsidRPr="008D055A">
        <w:rPr>
          <w:rFonts w:ascii="Arial" w:hAnsi="Arial" w:cs="Arial"/>
          <w:sz w:val="27"/>
          <w:szCs w:val="27"/>
        </w:rPr>
        <w:t xml:space="preserve">and </w:t>
      </w:r>
      <w:r w:rsidR="000E32BA" w:rsidRPr="008D055A">
        <w:rPr>
          <w:rFonts w:ascii="Arial" w:hAnsi="Arial" w:cs="Arial"/>
          <w:sz w:val="27"/>
          <w:szCs w:val="27"/>
        </w:rPr>
        <w:t>v</w:t>
      </w:r>
      <w:r w:rsidR="005726A6" w:rsidRPr="008D055A">
        <w:rPr>
          <w:rFonts w:ascii="Arial" w:hAnsi="Arial" w:cs="Arial"/>
          <w:sz w:val="27"/>
          <w:szCs w:val="27"/>
        </w:rPr>
        <w:t>ola</w:t>
      </w:r>
      <w:r w:rsidR="00EB5FDF" w:rsidRPr="008D055A">
        <w:rPr>
          <w:rFonts w:ascii="Arial" w:hAnsi="Arial" w:cs="Arial"/>
          <w:sz w:val="27"/>
          <w:szCs w:val="27"/>
        </w:rPr>
        <w:t>tilit</w:t>
      </w:r>
      <w:r w:rsidR="000E32BA" w:rsidRPr="008D055A">
        <w:rPr>
          <w:rFonts w:ascii="Arial" w:hAnsi="Arial" w:cs="Arial"/>
          <w:sz w:val="27"/>
          <w:szCs w:val="27"/>
        </w:rPr>
        <w:t>y</w:t>
      </w:r>
      <w:r w:rsidR="00322E06" w:rsidRPr="008D055A">
        <w:rPr>
          <w:rFonts w:ascii="Arial" w:hAnsi="Arial" w:cs="Arial"/>
          <w:sz w:val="27"/>
          <w:szCs w:val="27"/>
        </w:rPr>
        <w:t>,</w:t>
      </w:r>
      <w:r w:rsidR="00255EA3" w:rsidRPr="008D055A">
        <w:rPr>
          <w:rFonts w:ascii="Arial" w:hAnsi="Arial" w:cs="Arial"/>
          <w:sz w:val="27"/>
          <w:szCs w:val="27"/>
        </w:rPr>
        <w:t xml:space="preserve"> </w:t>
      </w:r>
      <w:proofErr w:type="gramStart"/>
      <w:r w:rsidR="00255EA3" w:rsidRPr="008D055A">
        <w:rPr>
          <w:rFonts w:ascii="Arial" w:hAnsi="Arial" w:cs="Arial"/>
          <w:sz w:val="27"/>
          <w:szCs w:val="27"/>
        </w:rPr>
        <w:t>This</w:t>
      </w:r>
      <w:proofErr w:type="gramEnd"/>
      <w:r w:rsidR="00255EA3" w:rsidRPr="008D055A">
        <w:rPr>
          <w:rFonts w:ascii="Arial" w:hAnsi="Arial" w:cs="Arial"/>
          <w:sz w:val="27"/>
          <w:szCs w:val="27"/>
        </w:rPr>
        <w:t xml:space="preserve"> document aims to present a thorough analysis of the performance of Voltas Company LTD. The analysis will be based on historical costs, key metrics, volatility, and average trading volume. Our objective is to provide a comprehensive report that can inform decision-making and contribute to the overall knowledge and understanding of the company's financial health.</w:t>
      </w:r>
      <w:r w:rsidR="00193F75" w:rsidRPr="008D055A">
        <w:rPr>
          <w:rFonts w:ascii="Arial" w:hAnsi="Arial" w:cs="Arial"/>
          <w:sz w:val="27"/>
          <w:szCs w:val="27"/>
        </w:rPr>
        <w:t xml:space="preserve"> and average trading volume </w:t>
      </w:r>
      <w:r w:rsidR="00D03F4E" w:rsidRPr="008D055A">
        <w:rPr>
          <w:rFonts w:ascii="Arial" w:hAnsi="Arial" w:cs="Arial"/>
          <w:sz w:val="27"/>
          <w:szCs w:val="27"/>
        </w:rPr>
        <w:t xml:space="preserve"> </w:t>
      </w:r>
    </w:p>
    <w:p w14:paraId="5AA3949E" w14:textId="77777777" w:rsidR="00624732" w:rsidRDefault="00624732" w:rsidP="00BC5FD2">
      <w:pPr>
        <w:pStyle w:val="ListParagraph"/>
        <w:rPr>
          <w:sz w:val="28"/>
          <w:szCs w:val="28"/>
        </w:rPr>
      </w:pPr>
    </w:p>
    <w:p w14:paraId="15BF0DCA" w14:textId="436A65A0" w:rsidR="003C602D" w:rsidRPr="00C2758B" w:rsidRDefault="00C2758B" w:rsidP="00C2758B">
      <w:pPr>
        <w:pStyle w:val="ListParagraph"/>
        <w:numPr>
          <w:ilvl w:val="0"/>
          <w:numId w:val="1"/>
        </w:numPr>
        <w:rPr>
          <w:sz w:val="28"/>
          <w:szCs w:val="28"/>
        </w:rPr>
      </w:pPr>
      <w:r>
        <w:rPr>
          <w:b/>
          <w:bCs/>
          <w:sz w:val="36"/>
          <w:szCs w:val="36"/>
        </w:rPr>
        <w:t xml:space="preserve">Company </w:t>
      </w:r>
      <w:r w:rsidR="00A26C85">
        <w:rPr>
          <w:b/>
          <w:bCs/>
          <w:sz w:val="36"/>
          <w:szCs w:val="36"/>
        </w:rPr>
        <w:t>Overview</w:t>
      </w:r>
    </w:p>
    <w:p w14:paraId="2AF1E283" w14:textId="6BA0F2B9" w:rsidR="00C2758B" w:rsidRPr="00A26C85" w:rsidRDefault="00A26C85" w:rsidP="00C2758B">
      <w:pPr>
        <w:pStyle w:val="ListParagraph"/>
        <w:numPr>
          <w:ilvl w:val="0"/>
          <w:numId w:val="1"/>
        </w:numPr>
        <w:rPr>
          <w:sz w:val="28"/>
          <w:szCs w:val="28"/>
        </w:rPr>
      </w:pPr>
      <w:r>
        <w:rPr>
          <w:b/>
          <w:bCs/>
          <w:sz w:val="36"/>
          <w:szCs w:val="36"/>
        </w:rPr>
        <w:t xml:space="preserve">Historic data </w:t>
      </w:r>
    </w:p>
    <w:p w14:paraId="36BCDC63" w14:textId="4479FD08" w:rsidR="004129F3" w:rsidRPr="008C3F18" w:rsidRDefault="00A26C85" w:rsidP="00233DDF">
      <w:pPr>
        <w:pStyle w:val="ListParagraph"/>
        <w:numPr>
          <w:ilvl w:val="0"/>
          <w:numId w:val="1"/>
        </w:numPr>
        <w:rPr>
          <w:sz w:val="28"/>
          <w:szCs w:val="28"/>
        </w:rPr>
      </w:pPr>
      <w:r>
        <w:rPr>
          <w:b/>
          <w:bCs/>
          <w:sz w:val="36"/>
          <w:szCs w:val="36"/>
        </w:rPr>
        <w:t>Calculating key metrics</w:t>
      </w:r>
    </w:p>
    <w:p w14:paraId="1F73AAE1" w14:textId="2DD5ED71" w:rsidR="008A2A20" w:rsidRDefault="008C3F18" w:rsidP="00C55A28">
      <w:pPr>
        <w:pStyle w:val="ListParagraph"/>
        <w:numPr>
          <w:ilvl w:val="0"/>
          <w:numId w:val="1"/>
        </w:numPr>
        <w:rPr>
          <w:b/>
          <w:bCs/>
          <w:sz w:val="36"/>
          <w:szCs w:val="36"/>
        </w:rPr>
      </w:pPr>
      <w:r>
        <w:rPr>
          <w:b/>
          <w:bCs/>
          <w:sz w:val="36"/>
          <w:szCs w:val="36"/>
        </w:rPr>
        <w:t xml:space="preserve">Comparing performance to relative </w:t>
      </w:r>
      <w:r w:rsidR="00A40B2D">
        <w:rPr>
          <w:b/>
          <w:bCs/>
          <w:sz w:val="36"/>
          <w:szCs w:val="36"/>
        </w:rPr>
        <w:t xml:space="preserve">index </w:t>
      </w:r>
    </w:p>
    <w:p w14:paraId="00302565" w14:textId="6517C0F7" w:rsidR="008D055A" w:rsidRDefault="008D055A" w:rsidP="00385910">
      <w:pPr>
        <w:pStyle w:val="ListParagraph"/>
        <w:numPr>
          <w:ilvl w:val="0"/>
          <w:numId w:val="1"/>
        </w:numPr>
        <w:rPr>
          <w:b/>
          <w:bCs/>
          <w:sz w:val="36"/>
          <w:szCs w:val="36"/>
        </w:rPr>
      </w:pPr>
      <w:r w:rsidRPr="00385910">
        <w:rPr>
          <w:b/>
          <w:bCs/>
          <w:sz w:val="36"/>
          <w:szCs w:val="36"/>
        </w:rPr>
        <w:t>Analysing significant events and news</w:t>
      </w:r>
    </w:p>
    <w:p w14:paraId="68C4A729" w14:textId="1D98E515" w:rsidR="00385910" w:rsidRPr="00385910" w:rsidRDefault="00007225" w:rsidP="00385910">
      <w:pPr>
        <w:pStyle w:val="ListParagraph"/>
        <w:numPr>
          <w:ilvl w:val="0"/>
          <w:numId w:val="1"/>
        </w:numPr>
        <w:rPr>
          <w:ins w:id="0" w:author="ushasree paluri" w:date="2024-04-04T21:51:00Z" w16du:dateUtc="2024-04-04T16:21:00Z"/>
          <w:b/>
          <w:bCs/>
          <w:sz w:val="36"/>
          <w:szCs w:val="36"/>
        </w:rPr>
      </w:pPr>
      <w:r>
        <w:rPr>
          <w:b/>
          <w:bCs/>
          <w:sz w:val="36"/>
          <w:szCs w:val="36"/>
        </w:rPr>
        <w:t xml:space="preserve">COMPANY OVERVIEW </w:t>
      </w:r>
    </w:p>
    <w:p w14:paraId="492980D7" w14:textId="1CA39CFC" w:rsidR="00682B9C" w:rsidRPr="00F84780" w:rsidRDefault="00682B9C" w:rsidP="00385910">
      <w:pPr>
        <w:pStyle w:val="ListParagraph"/>
        <w:ind w:left="360"/>
        <w:rPr>
          <w:rStyle w:val="BookTitle"/>
          <w:smallCaps w:val="0"/>
          <w:sz w:val="36"/>
          <w:szCs w:val="36"/>
        </w:rPr>
      </w:pPr>
    </w:p>
    <w:p w14:paraId="058C88D7" w14:textId="77777777" w:rsidR="008A2A20" w:rsidRDefault="008A2A20">
      <w:pPr>
        <w:rPr>
          <w:sz w:val="28"/>
          <w:szCs w:val="28"/>
        </w:rPr>
      </w:pPr>
      <w:r>
        <w:rPr>
          <w:sz w:val="28"/>
          <w:szCs w:val="28"/>
        </w:rPr>
        <w:br w:type="page"/>
      </w:r>
    </w:p>
    <w:p w14:paraId="33B0A24D" w14:textId="77777777" w:rsidR="00E80F87" w:rsidRDefault="00BA5A31" w:rsidP="00A26C85">
      <w:pPr>
        <w:pStyle w:val="ListParagraph"/>
        <w:ind w:left="360"/>
        <w:rPr>
          <w:rStyle w:val="BookTitle"/>
          <w:sz w:val="44"/>
          <w:szCs w:val="44"/>
        </w:rPr>
      </w:pPr>
      <w:r w:rsidRPr="00BA5A31">
        <w:rPr>
          <w:rStyle w:val="BookTitle"/>
          <w:sz w:val="44"/>
          <w:szCs w:val="44"/>
        </w:rPr>
        <w:lastRenderedPageBreak/>
        <w:t>Introduction to the company</w:t>
      </w:r>
    </w:p>
    <w:p w14:paraId="6A73C3B8" w14:textId="7D9DA1E7" w:rsidR="00E80F87" w:rsidRPr="00E80F87" w:rsidRDefault="00E80F87" w:rsidP="00E80F87">
      <w:pPr>
        <w:pStyle w:val="Title"/>
        <w:rPr>
          <w:rStyle w:val="BookTitle"/>
          <w:rFonts w:ascii="Forte" w:hAnsi="Forte"/>
          <w:color w:val="833C0B" w:themeColor="accent2" w:themeShade="80"/>
          <w:sz w:val="56"/>
          <w:szCs w:val="56"/>
        </w:rPr>
      </w:pPr>
      <w:proofErr w:type="spellStart"/>
      <w:r w:rsidRPr="00E80F87">
        <w:rPr>
          <w:rStyle w:val="BookTitle"/>
          <w:rFonts w:ascii="Forte" w:hAnsi="Forte"/>
          <w:color w:val="833C0B" w:themeColor="accent2" w:themeShade="80"/>
          <w:sz w:val="56"/>
          <w:szCs w:val="56"/>
        </w:rPr>
        <w:t>voltas</w:t>
      </w:r>
      <w:proofErr w:type="spellEnd"/>
    </w:p>
    <w:p w14:paraId="047C8270" w14:textId="77777777" w:rsidR="00E80F87" w:rsidRDefault="00E80F87" w:rsidP="00A26C85">
      <w:pPr>
        <w:pStyle w:val="ListParagraph"/>
        <w:ind w:left="360"/>
        <w:rPr>
          <w:rStyle w:val="BookTitle"/>
          <w:sz w:val="44"/>
          <w:szCs w:val="44"/>
        </w:rPr>
      </w:pPr>
    </w:p>
    <w:p w14:paraId="0944F5E6" w14:textId="75504DA8" w:rsidR="00A26C85" w:rsidRDefault="00E80F87" w:rsidP="00A26C85">
      <w:pPr>
        <w:pStyle w:val="ListParagraph"/>
        <w:ind w:left="360"/>
        <w:rPr>
          <w:rStyle w:val="BookTitle"/>
          <w:sz w:val="44"/>
          <w:szCs w:val="44"/>
        </w:rPr>
      </w:pPr>
      <w:r>
        <w:rPr>
          <w:noProof/>
          <w:color w:val="595959" w:themeColor="text1" w:themeTint="A6"/>
          <w:sz w:val="36"/>
          <w:szCs w:val="36"/>
        </w:rPr>
        <w:drawing>
          <wp:inline distT="0" distB="0" distL="0" distR="0" wp14:anchorId="7D9C86AE" wp14:editId="1C17D58B">
            <wp:extent cx="2988502" cy="2330450"/>
            <wp:effectExtent l="0" t="0" r="2540" b="0"/>
            <wp:docPr id="170556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67228" name="Picture 1705567228"/>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2996424" cy="2336627"/>
                    </a:xfrm>
                    <a:prstGeom prst="rect">
                      <a:avLst/>
                    </a:prstGeom>
                  </pic:spPr>
                </pic:pic>
              </a:graphicData>
            </a:graphic>
          </wp:inline>
        </w:drawing>
      </w:r>
      <w:r w:rsidR="00960DA6">
        <w:rPr>
          <w:rStyle w:val="BookTitle"/>
          <w:noProof/>
          <w:sz w:val="44"/>
          <w:szCs w:val="44"/>
        </w:rPr>
        <w:drawing>
          <wp:inline distT="0" distB="0" distL="0" distR="0" wp14:anchorId="5AEF87ED" wp14:editId="6E8FC224">
            <wp:extent cx="3302000" cy="2203446"/>
            <wp:effectExtent l="0" t="0" r="0" b="6985"/>
            <wp:docPr id="2064152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0490" cy="2209112"/>
                    </a:xfrm>
                    <a:prstGeom prst="rect">
                      <a:avLst/>
                    </a:prstGeom>
                    <a:noFill/>
                  </pic:spPr>
                </pic:pic>
              </a:graphicData>
            </a:graphic>
          </wp:inline>
        </w:drawing>
      </w:r>
    </w:p>
    <w:p w14:paraId="6FE250BB" w14:textId="0A46F86A" w:rsidR="00FB1A58" w:rsidRDefault="00FB1A58" w:rsidP="001919D8">
      <w:pPr>
        <w:rPr>
          <w:rStyle w:val="SubtleEmphasis"/>
          <w:i w:val="0"/>
          <w:iCs w:val="0"/>
          <w:sz w:val="36"/>
          <w:szCs w:val="36"/>
        </w:rPr>
      </w:pPr>
    </w:p>
    <w:p w14:paraId="3CF46399" w14:textId="77777777" w:rsidR="0067767E" w:rsidRDefault="0067767E" w:rsidP="001919D8">
      <w:pPr>
        <w:rPr>
          <w:rStyle w:val="SubtleEmphasis"/>
          <w:i w:val="0"/>
          <w:iCs w:val="0"/>
          <w:sz w:val="36"/>
          <w:szCs w:val="36"/>
        </w:rPr>
      </w:pPr>
    </w:p>
    <w:p w14:paraId="5D1FE74D" w14:textId="2D7A04D1" w:rsidR="0067767E" w:rsidRPr="001E3835" w:rsidRDefault="0067767E" w:rsidP="0067767E">
      <w:pPr>
        <w:rPr>
          <w:rStyle w:val="SubtleEmphasis"/>
          <w:i w:val="0"/>
          <w:iCs w:val="0"/>
          <w:color w:val="000000" w:themeColor="text1"/>
          <w:sz w:val="36"/>
          <w:szCs w:val="36"/>
        </w:rPr>
      </w:pPr>
      <w:r w:rsidRPr="001E3835">
        <w:rPr>
          <w:rStyle w:val="SubtleEmphasis"/>
          <w:i w:val="0"/>
          <w:iCs w:val="0"/>
          <w:color w:val="000000" w:themeColor="text1"/>
          <w:sz w:val="36"/>
          <w:szCs w:val="36"/>
        </w:rPr>
        <w:t>Voltas Limited is an Indian multinational home appliances company headquartered in Mumbai. It designs, develops, manufactures</w:t>
      </w:r>
      <w:r w:rsidR="00B3547B" w:rsidRPr="001E3835">
        <w:rPr>
          <w:rStyle w:val="SubtleEmphasis"/>
          <w:i w:val="0"/>
          <w:iCs w:val="0"/>
          <w:color w:val="000000" w:themeColor="text1"/>
          <w:sz w:val="36"/>
          <w:szCs w:val="36"/>
        </w:rPr>
        <w:t>,</w:t>
      </w:r>
      <w:r w:rsidRPr="001E3835">
        <w:rPr>
          <w:rStyle w:val="SubtleEmphasis"/>
          <w:i w:val="0"/>
          <w:iCs w:val="0"/>
          <w:color w:val="000000" w:themeColor="text1"/>
          <w:sz w:val="36"/>
          <w:szCs w:val="36"/>
        </w:rPr>
        <w:t xml:space="preserve"> and sells products including air conditioners, air coolers, refrigerators, washing machines, dishwashers, microwaves, air purifiers, </w:t>
      </w:r>
      <w:r w:rsidR="00960DA6" w:rsidRPr="001E3835">
        <w:rPr>
          <w:rStyle w:val="SubtleEmphasis"/>
          <w:i w:val="0"/>
          <w:iCs w:val="0"/>
          <w:color w:val="000000" w:themeColor="text1"/>
          <w:sz w:val="36"/>
          <w:szCs w:val="36"/>
        </w:rPr>
        <w:t xml:space="preserve">and </w:t>
      </w:r>
      <w:r w:rsidRPr="001E3835">
        <w:rPr>
          <w:rStyle w:val="SubtleEmphasis"/>
          <w:i w:val="0"/>
          <w:iCs w:val="0"/>
          <w:color w:val="000000" w:themeColor="text1"/>
          <w:sz w:val="36"/>
          <w:szCs w:val="36"/>
        </w:rPr>
        <w:t>water dispensers. Voltas is India's largest air conditioning company by market share.</w:t>
      </w:r>
    </w:p>
    <w:p w14:paraId="2BF9540F" w14:textId="77777777" w:rsidR="0067767E" w:rsidRPr="001E3835" w:rsidRDefault="0067767E" w:rsidP="0067767E">
      <w:pPr>
        <w:rPr>
          <w:rStyle w:val="SubtleEmphasis"/>
          <w:i w:val="0"/>
          <w:iCs w:val="0"/>
          <w:color w:val="000000" w:themeColor="text1"/>
          <w:sz w:val="36"/>
          <w:szCs w:val="36"/>
        </w:rPr>
      </w:pPr>
    </w:p>
    <w:p w14:paraId="171A8A2F" w14:textId="0C26A590" w:rsidR="0067767E" w:rsidRPr="001E3835" w:rsidRDefault="0067767E" w:rsidP="0067767E">
      <w:pPr>
        <w:rPr>
          <w:rStyle w:val="SubtleEmphasis"/>
          <w:i w:val="0"/>
          <w:iCs w:val="0"/>
          <w:color w:val="4472C4" w:themeColor="accent1"/>
          <w:sz w:val="36"/>
          <w:szCs w:val="36"/>
        </w:rPr>
      </w:pPr>
      <w:r w:rsidRPr="001E3835">
        <w:rPr>
          <w:rStyle w:val="SubtleEmphasis"/>
          <w:i w:val="0"/>
          <w:iCs w:val="0"/>
          <w:color w:val="000000" w:themeColor="text1"/>
          <w:sz w:val="36"/>
          <w:szCs w:val="36"/>
        </w:rPr>
        <w:t>The company was incorporated on 6 September 1954 in Mumbai, as a collaboration between Tata Sons and Volkart Brothers. The company is currently chaired by Noel Tata and Pradeep Bakshi is the company's current chief executive officer and managing director.</w:t>
      </w:r>
      <w:r w:rsidR="001E3835">
        <w:rPr>
          <w:rStyle w:val="SubtleEmphasis"/>
          <w:i w:val="0"/>
          <w:iCs w:val="0"/>
          <w:color w:val="000000" w:themeColor="text1"/>
          <w:sz w:val="36"/>
          <w:szCs w:val="36"/>
        </w:rPr>
        <w:t xml:space="preserve"> Voltas is a part of </w:t>
      </w:r>
      <w:r w:rsidR="001E3835">
        <w:rPr>
          <w:rStyle w:val="SubtleEmphasis"/>
          <w:i w:val="0"/>
          <w:iCs w:val="0"/>
          <w:color w:val="4472C4" w:themeColor="accent1"/>
          <w:sz w:val="36"/>
          <w:szCs w:val="36"/>
        </w:rPr>
        <w:t xml:space="preserve">TATA </w:t>
      </w:r>
      <w:r w:rsidR="00E608E5">
        <w:rPr>
          <w:rStyle w:val="SubtleEmphasis"/>
          <w:i w:val="0"/>
          <w:iCs w:val="0"/>
          <w:color w:val="4472C4" w:themeColor="accent1"/>
          <w:sz w:val="36"/>
          <w:szCs w:val="36"/>
        </w:rPr>
        <w:t>ENT</w:t>
      </w:r>
      <w:r w:rsidR="00B56797">
        <w:rPr>
          <w:rStyle w:val="SubtleEmphasis"/>
          <w:i w:val="0"/>
          <w:iCs w:val="0"/>
          <w:color w:val="4472C4" w:themeColor="accent1"/>
          <w:sz w:val="36"/>
          <w:szCs w:val="36"/>
        </w:rPr>
        <w:t>ERPRISE</w:t>
      </w:r>
    </w:p>
    <w:p w14:paraId="2CD926AB" w14:textId="68E4C0E0" w:rsidR="00974FA1" w:rsidRPr="001E3835" w:rsidRDefault="00974FA1" w:rsidP="00974FA1">
      <w:pPr>
        <w:rPr>
          <w:rStyle w:val="SubtleEmphasis"/>
          <w:i w:val="0"/>
          <w:iCs w:val="0"/>
          <w:color w:val="000000" w:themeColor="text1"/>
          <w:sz w:val="36"/>
          <w:szCs w:val="36"/>
        </w:rPr>
      </w:pPr>
      <w:r w:rsidRPr="001E3835">
        <w:rPr>
          <w:rStyle w:val="SubtleEmphasis"/>
          <w:i w:val="0"/>
          <w:iCs w:val="0"/>
          <w:color w:val="000000" w:themeColor="text1"/>
          <w:sz w:val="36"/>
          <w:szCs w:val="36"/>
        </w:rPr>
        <w:t>Company type</w:t>
      </w:r>
      <w:r w:rsidR="00141893" w:rsidRPr="001E3835">
        <w:rPr>
          <w:rStyle w:val="SubtleEmphasis"/>
          <w:i w:val="0"/>
          <w:iCs w:val="0"/>
          <w:color w:val="000000" w:themeColor="text1"/>
          <w:sz w:val="36"/>
          <w:szCs w:val="36"/>
        </w:rPr>
        <w:t xml:space="preserve">: </w:t>
      </w:r>
      <w:r w:rsidR="00B3547B" w:rsidRPr="001E3835">
        <w:rPr>
          <w:rStyle w:val="SubtleEmphasis"/>
          <w:i w:val="0"/>
          <w:iCs w:val="0"/>
          <w:color w:val="000000" w:themeColor="text1"/>
          <w:sz w:val="36"/>
          <w:szCs w:val="36"/>
        </w:rPr>
        <w:t>Public</w:t>
      </w:r>
    </w:p>
    <w:p w14:paraId="21AD2DBD" w14:textId="77777777" w:rsidR="00974FA1" w:rsidRPr="001E3835" w:rsidRDefault="00974FA1" w:rsidP="00974FA1">
      <w:pPr>
        <w:rPr>
          <w:rStyle w:val="SubtleEmphasis"/>
          <w:i w:val="0"/>
          <w:iCs w:val="0"/>
          <w:color w:val="000000" w:themeColor="text1"/>
          <w:sz w:val="36"/>
          <w:szCs w:val="36"/>
        </w:rPr>
      </w:pPr>
      <w:r w:rsidRPr="001E3835">
        <w:rPr>
          <w:rStyle w:val="SubtleEmphasis"/>
          <w:i w:val="0"/>
          <w:iCs w:val="0"/>
          <w:color w:val="000000" w:themeColor="text1"/>
          <w:sz w:val="36"/>
          <w:szCs w:val="36"/>
        </w:rPr>
        <w:t>Traded as</w:t>
      </w:r>
      <w:r w:rsidRPr="001E3835">
        <w:rPr>
          <w:rStyle w:val="SubtleEmphasis"/>
          <w:i w:val="0"/>
          <w:iCs w:val="0"/>
          <w:color w:val="000000" w:themeColor="text1"/>
          <w:sz w:val="36"/>
          <w:szCs w:val="36"/>
        </w:rPr>
        <w:tab/>
      </w:r>
    </w:p>
    <w:p w14:paraId="0BC0674E" w14:textId="77777777" w:rsidR="00974FA1" w:rsidRPr="001E3835" w:rsidRDefault="00974FA1" w:rsidP="00974FA1">
      <w:pPr>
        <w:rPr>
          <w:rStyle w:val="SubtleEmphasis"/>
          <w:i w:val="0"/>
          <w:iCs w:val="0"/>
          <w:color w:val="000000" w:themeColor="text1"/>
          <w:sz w:val="36"/>
          <w:szCs w:val="36"/>
        </w:rPr>
      </w:pPr>
      <w:r w:rsidRPr="001E3835">
        <w:rPr>
          <w:rStyle w:val="SubtleEmphasis"/>
          <w:i w:val="0"/>
          <w:iCs w:val="0"/>
          <w:color w:val="000000" w:themeColor="text1"/>
          <w:sz w:val="36"/>
          <w:szCs w:val="36"/>
        </w:rPr>
        <w:lastRenderedPageBreak/>
        <w:t>NSE: VOLTAS</w:t>
      </w:r>
    </w:p>
    <w:p w14:paraId="34342C70" w14:textId="4572296A" w:rsidR="00974FA1" w:rsidRPr="001E3835" w:rsidRDefault="00974FA1" w:rsidP="00974FA1">
      <w:pPr>
        <w:rPr>
          <w:rStyle w:val="SubtleEmphasis"/>
          <w:i w:val="0"/>
          <w:iCs w:val="0"/>
          <w:color w:val="000000" w:themeColor="text1"/>
          <w:sz w:val="36"/>
          <w:szCs w:val="36"/>
        </w:rPr>
      </w:pPr>
      <w:r w:rsidRPr="001E3835">
        <w:rPr>
          <w:rStyle w:val="SubtleEmphasis"/>
          <w:i w:val="0"/>
          <w:iCs w:val="0"/>
          <w:color w:val="000000" w:themeColor="text1"/>
          <w:sz w:val="36"/>
          <w:szCs w:val="36"/>
        </w:rPr>
        <w:t>BSE: 500575</w:t>
      </w:r>
    </w:p>
    <w:p w14:paraId="46352D97" w14:textId="4398B91D" w:rsidR="00E372BD" w:rsidRPr="001E3835" w:rsidRDefault="00974FA1" w:rsidP="00974FA1">
      <w:pPr>
        <w:rPr>
          <w:rStyle w:val="SubtleEmphasis"/>
          <w:i w:val="0"/>
          <w:iCs w:val="0"/>
          <w:color w:val="000000" w:themeColor="text1"/>
          <w:sz w:val="36"/>
          <w:szCs w:val="36"/>
        </w:rPr>
      </w:pPr>
      <w:r w:rsidRPr="001E3835">
        <w:rPr>
          <w:rStyle w:val="SubtleEmphasis"/>
          <w:i w:val="0"/>
          <w:iCs w:val="0"/>
          <w:color w:val="000000" w:themeColor="text1"/>
          <w:sz w:val="36"/>
          <w:szCs w:val="36"/>
        </w:rPr>
        <w:t>Industry</w:t>
      </w:r>
      <w:r w:rsidR="009679B1" w:rsidRPr="001E3835">
        <w:rPr>
          <w:rStyle w:val="SubtleEmphasis"/>
          <w:i w:val="0"/>
          <w:iCs w:val="0"/>
          <w:color w:val="000000" w:themeColor="text1"/>
          <w:sz w:val="36"/>
          <w:szCs w:val="36"/>
        </w:rPr>
        <w:t xml:space="preserve">: </w:t>
      </w:r>
      <w:r w:rsidRPr="001E3835">
        <w:rPr>
          <w:rStyle w:val="SubtleEmphasis"/>
          <w:i w:val="0"/>
          <w:iCs w:val="0"/>
          <w:color w:val="000000" w:themeColor="text1"/>
          <w:sz w:val="36"/>
          <w:szCs w:val="36"/>
        </w:rPr>
        <w:t>Home appliances</w:t>
      </w:r>
    </w:p>
    <w:p w14:paraId="01B0FDAD" w14:textId="77777777" w:rsidR="00960DA6" w:rsidRPr="001E3835" w:rsidRDefault="00960DA6" w:rsidP="0067767E">
      <w:pPr>
        <w:rPr>
          <w:rStyle w:val="SubtleEmphasis"/>
          <w:i w:val="0"/>
          <w:iCs w:val="0"/>
          <w:color w:val="000000" w:themeColor="text1"/>
          <w:sz w:val="36"/>
          <w:szCs w:val="36"/>
        </w:rPr>
      </w:pPr>
    </w:p>
    <w:p w14:paraId="458D80FB" w14:textId="483CCA66" w:rsidR="0067767E" w:rsidRDefault="0081704E" w:rsidP="007B33E5">
      <w:pPr>
        <w:pStyle w:val="Heading1"/>
        <w:rPr>
          <w:rStyle w:val="SubtleEmphasis"/>
          <w:i w:val="0"/>
          <w:iCs w:val="0"/>
          <w:color w:val="2F5496" w:themeColor="accent1" w:themeShade="BF"/>
        </w:rPr>
      </w:pPr>
      <w:r>
        <w:rPr>
          <w:rStyle w:val="SubtleEmphasis"/>
          <w:i w:val="0"/>
          <w:iCs w:val="0"/>
          <w:color w:val="2F5496" w:themeColor="accent1" w:themeShade="BF"/>
        </w:rPr>
        <w:t>DATA ANALYSIS OF VOLTAS</w:t>
      </w:r>
    </w:p>
    <w:p w14:paraId="0D304277" w14:textId="77777777" w:rsidR="007B33E5" w:rsidRDefault="007B33E5" w:rsidP="007B33E5"/>
    <w:p w14:paraId="61FF5069" w14:textId="77777777" w:rsidR="00BE571A" w:rsidRPr="00BE571A" w:rsidRDefault="00BE571A" w:rsidP="00BE571A">
      <w:pPr>
        <w:spacing w:before="450" w:after="0" w:line="240" w:lineRule="auto"/>
        <w:textAlignment w:val="baseline"/>
        <w:outlineLvl w:val="1"/>
        <w:rPr>
          <w:rFonts w:ascii="Times New Roman" w:eastAsia="Times New Roman" w:hAnsi="Times New Roman" w:cs="Times New Roman"/>
          <w:b/>
          <w:bCs/>
          <w:color w:val="000000"/>
          <w:sz w:val="60"/>
          <w:szCs w:val="60"/>
          <w:lang w:eastAsia="en-IN"/>
        </w:rPr>
      </w:pPr>
      <w:r w:rsidRPr="00BE571A">
        <w:rPr>
          <w:rFonts w:ascii="Times New Roman" w:eastAsia="Times New Roman" w:hAnsi="Times New Roman" w:cs="Times New Roman"/>
          <w:b/>
          <w:bCs/>
          <w:color w:val="F4B083" w:themeColor="accent2" w:themeTint="99"/>
          <w:sz w:val="60"/>
          <w:szCs w:val="60"/>
          <w:lang w:eastAsia="en-IN"/>
        </w:rPr>
        <w:t>Voltas Financials</w:t>
      </w:r>
    </w:p>
    <w:p w14:paraId="1ABCC708" w14:textId="77777777" w:rsidR="00BE571A" w:rsidRPr="00BE571A" w:rsidRDefault="00BE571A" w:rsidP="00BE571A">
      <w:pPr>
        <w:shd w:val="clear" w:color="auto" w:fill="FFFFFF"/>
        <w:spacing w:after="0" w:line="240" w:lineRule="auto"/>
        <w:textAlignment w:val="baseline"/>
        <w:rPr>
          <w:rFonts w:ascii="Times New Roman" w:eastAsia="Times New Roman" w:hAnsi="Times New Roman" w:cs="Times New Roman"/>
          <w:sz w:val="18"/>
          <w:szCs w:val="18"/>
          <w:lang w:eastAsia="en-IN"/>
        </w:rPr>
      </w:pPr>
      <w:proofErr w:type="spellStart"/>
      <w:r w:rsidRPr="00BE571A">
        <w:rPr>
          <w:rFonts w:ascii="Times New Roman" w:eastAsia="Times New Roman" w:hAnsi="Times New Roman" w:cs="Times New Roman"/>
          <w:sz w:val="18"/>
          <w:szCs w:val="18"/>
          <w:lang w:eastAsia="en-IN"/>
        </w:rPr>
        <w:t>ConsolidatedStandalone</w:t>
      </w:r>
      <w:proofErr w:type="spellEnd"/>
    </w:p>
    <w:tbl>
      <w:tblPr>
        <w:tblpPr w:leftFromText="180" w:rightFromText="180" w:vertAnchor="text" w:horzAnchor="margin" w:tblpY="683"/>
        <w:tblW w:w="9840" w:type="dxa"/>
        <w:tblCellMar>
          <w:left w:w="0" w:type="dxa"/>
          <w:right w:w="0" w:type="dxa"/>
        </w:tblCellMar>
        <w:tblLook w:val="04A0" w:firstRow="1" w:lastRow="0" w:firstColumn="1" w:lastColumn="0" w:noHBand="0" w:noVBand="1"/>
      </w:tblPr>
      <w:tblGrid>
        <w:gridCol w:w="3390"/>
        <w:gridCol w:w="1290"/>
        <w:gridCol w:w="1290"/>
        <w:gridCol w:w="1290"/>
        <w:gridCol w:w="1290"/>
        <w:gridCol w:w="1290"/>
      </w:tblGrid>
      <w:tr w:rsidR="00D45811" w:rsidRPr="00BE571A" w14:paraId="72E2F841" w14:textId="77777777" w:rsidTr="00D45811">
        <w:trPr>
          <w:trHeight w:val="191"/>
          <w:tblHeader/>
        </w:trPr>
        <w:tc>
          <w:tcPr>
            <w:tcW w:w="3390" w:type="dxa"/>
            <w:tcBorders>
              <w:bottom w:val="single" w:sz="6" w:space="0" w:color="5C5C5C"/>
            </w:tcBorders>
            <w:shd w:val="clear" w:color="auto" w:fill="FFFFFF"/>
            <w:tcMar>
              <w:top w:w="225" w:type="dxa"/>
              <w:left w:w="225" w:type="dxa"/>
              <w:bottom w:w="225" w:type="dxa"/>
              <w:right w:w="450" w:type="dxa"/>
            </w:tcMar>
            <w:vAlign w:val="bottom"/>
            <w:hideMark/>
          </w:tcPr>
          <w:p w14:paraId="690CA466" w14:textId="77777777" w:rsidR="00D45811" w:rsidRPr="00BE571A" w:rsidRDefault="00D45811" w:rsidP="00D45811">
            <w:pPr>
              <w:spacing w:after="0" w:line="240" w:lineRule="auto"/>
              <w:rPr>
                <w:rFonts w:ascii="Times New Roman" w:eastAsia="Times New Roman" w:hAnsi="Times New Roman" w:cs="Times New Roman"/>
                <w:b/>
                <w:bCs/>
                <w:caps/>
                <w:sz w:val="24"/>
                <w:szCs w:val="24"/>
                <w:lang w:eastAsia="en-IN"/>
              </w:rPr>
            </w:pPr>
            <w:r w:rsidRPr="00BE571A">
              <w:rPr>
                <w:rFonts w:ascii="Times New Roman" w:eastAsia="Times New Roman" w:hAnsi="Times New Roman" w:cs="Times New Roman"/>
                <w:b/>
                <w:bCs/>
                <w:caps/>
                <w:color w:val="000000"/>
                <w:sz w:val="24"/>
                <w:szCs w:val="24"/>
                <w:lang w:eastAsia="en-IN"/>
              </w:rPr>
              <w:t>QUARTERLY</w:t>
            </w:r>
            <w:r w:rsidRPr="00BE571A">
              <w:rPr>
                <w:rFonts w:ascii="Times New Roman" w:eastAsia="Times New Roman" w:hAnsi="Times New Roman" w:cs="Times New Roman"/>
                <w:caps/>
                <w:color w:val="B8B8B8"/>
                <w:sz w:val="24"/>
                <w:szCs w:val="24"/>
                <w:lang w:eastAsia="en-IN"/>
              </w:rPr>
              <w:t> | </w:t>
            </w:r>
            <w:r w:rsidRPr="00BE571A">
              <w:rPr>
                <w:rFonts w:ascii="Times New Roman" w:eastAsia="Times New Roman" w:hAnsi="Times New Roman" w:cs="Times New Roman"/>
                <w:caps/>
                <w:color w:val="1290DD"/>
                <w:sz w:val="24"/>
                <w:szCs w:val="24"/>
                <w:lang w:eastAsia="en-IN"/>
              </w:rPr>
              <w:t>ANNUAL</w:t>
            </w:r>
          </w:p>
        </w:tc>
        <w:tc>
          <w:tcPr>
            <w:tcW w:w="1290" w:type="dxa"/>
            <w:tcBorders>
              <w:bottom w:val="single" w:sz="6" w:space="0" w:color="5C5C5C"/>
            </w:tcBorders>
            <w:shd w:val="clear" w:color="auto" w:fill="FFFFFF"/>
            <w:tcMar>
              <w:top w:w="225" w:type="dxa"/>
              <w:left w:w="225" w:type="dxa"/>
              <w:bottom w:w="225" w:type="dxa"/>
              <w:right w:w="225" w:type="dxa"/>
            </w:tcMar>
            <w:vAlign w:val="bottom"/>
            <w:hideMark/>
          </w:tcPr>
          <w:p w14:paraId="250BC369" w14:textId="77777777" w:rsidR="00D45811" w:rsidRPr="00BE571A" w:rsidRDefault="00D45811" w:rsidP="00D45811">
            <w:pPr>
              <w:spacing w:after="0" w:line="240" w:lineRule="auto"/>
              <w:jc w:val="right"/>
              <w:rPr>
                <w:rFonts w:ascii="Times New Roman" w:eastAsia="Times New Roman" w:hAnsi="Times New Roman" w:cs="Times New Roman"/>
                <w:b/>
                <w:bCs/>
                <w:caps/>
                <w:sz w:val="24"/>
                <w:szCs w:val="24"/>
                <w:lang w:eastAsia="en-IN"/>
              </w:rPr>
            </w:pPr>
            <w:r w:rsidRPr="00BE571A">
              <w:rPr>
                <w:rFonts w:ascii="Times New Roman" w:eastAsia="Times New Roman" w:hAnsi="Times New Roman" w:cs="Times New Roman"/>
                <w:b/>
                <w:bCs/>
                <w:caps/>
                <w:sz w:val="24"/>
                <w:szCs w:val="24"/>
                <w:lang w:eastAsia="en-IN"/>
              </w:rPr>
              <w:t>DEC 2023</w:t>
            </w:r>
          </w:p>
        </w:tc>
        <w:tc>
          <w:tcPr>
            <w:tcW w:w="1290" w:type="dxa"/>
            <w:tcBorders>
              <w:bottom w:val="single" w:sz="6" w:space="0" w:color="5C5C5C"/>
            </w:tcBorders>
            <w:shd w:val="clear" w:color="auto" w:fill="FFFFFF"/>
            <w:tcMar>
              <w:top w:w="225" w:type="dxa"/>
              <w:left w:w="225" w:type="dxa"/>
              <w:bottom w:w="225" w:type="dxa"/>
              <w:right w:w="225" w:type="dxa"/>
            </w:tcMar>
            <w:vAlign w:val="bottom"/>
            <w:hideMark/>
          </w:tcPr>
          <w:p w14:paraId="4F544B44" w14:textId="77777777" w:rsidR="00D45811" w:rsidRPr="00BE571A" w:rsidRDefault="00D45811" w:rsidP="00D45811">
            <w:pPr>
              <w:spacing w:after="0" w:line="240" w:lineRule="auto"/>
              <w:jc w:val="right"/>
              <w:rPr>
                <w:rFonts w:ascii="Times New Roman" w:eastAsia="Times New Roman" w:hAnsi="Times New Roman" w:cs="Times New Roman"/>
                <w:b/>
                <w:bCs/>
                <w:caps/>
                <w:sz w:val="24"/>
                <w:szCs w:val="24"/>
                <w:lang w:eastAsia="en-IN"/>
              </w:rPr>
            </w:pPr>
            <w:r w:rsidRPr="00BE571A">
              <w:rPr>
                <w:rFonts w:ascii="Times New Roman" w:eastAsia="Times New Roman" w:hAnsi="Times New Roman" w:cs="Times New Roman"/>
                <w:b/>
                <w:bCs/>
                <w:caps/>
                <w:sz w:val="24"/>
                <w:szCs w:val="24"/>
                <w:lang w:eastAsia="en-IN"/>
              </w:rPr>
              <w:t>SEP 2023</w:t>
            </w:r>
          </w:p>
        </w:tc>
        <w:tc>
          <w:tcPr>
            <w:tcW w:w="1290" w:type="dxa"/>
            <w:tcBorders>
              <w:bottom w:val="single" w:sz="6" w:space="0" w:color="5C5C5C"/>
            </w:tcBorders>
            <w:shd w:val="clear" w:color="auto" w:fill="FFFFFF"/>
            <w:tcMar>
              <w:top w:w="225" w:type="dxa"/>
              <w:left w:w="225" w:type="dxa"/>
              <w:bottom w:w="225" w:type="dxa"/>
              <w:right w:w="225" w:type="dxa"/>
            </w:tcMar>
            <w:vAlign w:val="bottom"/>
            <w:hideMark/>
          </w:tcPr>
          <w:p w14:paraId="6FD84B6A" w14:textId="77777777" w:rsidR="00D45811" w:rsidRPr="00BE571A" w:rsidRDefault="00D45811" w:rsidP="00D45811">
            <w:pPr>
              <w:spacing w:after="0" w:line="240" w:lineRule="auto"/>
              <w:jc w:val="right"/>
              <w:rPr>
                <w:rFonts w:ascii="Times New Roman" w:eastAsia="Times New Roman" w:hAnsi="Times New Roman" w:cs="Times New Roman"/>
                <w:b/>
                <w:bCs/>
                <w:caps/>
                <w:sz w:val="24"/>
                <w:szCs w:val="24"/>
                <w:lang w:eastAsia="en-IN"/>
              </w:rPr>
            </w:pPr>
            <w:r w:rsidRPr="00BE571A">
              <w:rPr>
                <w:rFonts w:ascii="Times New Roman" w:eastAsia="Times New Roman" w:hAnsi="Times New Roman" w:cs="Times New Roman"/>
                <w:b/>
                <w:bCs/>
                <w:caps/>
                <w:sz w:val="24"/>
                <w:szCs w:val="24"/>
                <w:lang w:eastAsia="en-IN"/>
              </w:rPr>
              <w:t>JUN 2023</w:t>
            </w:r>
          </w:p>
        </w:tc>
        <w:tc>
          <w:tcPr>
            <w:tcW w:w="1290" w:type="dxa"/>
            <w:tcBorders>
              <w:bottom w:val="single" w:sz="6" w:space="0" w:color="5C5C5C"/>
            </w:tcBorders>
            <w:shd w:val="clear" w:color="auto" w:fill="FFFFFF"/>
            <w:tcMar>
              <w:top w:w="225" w:type="dxa"/>
              <w:left w:w="225" w:type="dxa"/>
              <w:bottom w:w="225" w:type="dxa"/>
              <w:right w:w="225" w:type="dxa"/>
            </w:tcMar>
            <w:vAlign w:val="bottom"/>
            <w:hideMark/>
          </w:tcPr>
          <w:p w14:paraId="57D207EF" w14:textId="77777777" w:rsidR="00D45811" w:rsidRPr="00BE571A" w:rsidRDefault="00D45811" w:rsidP="00D45811">
            <w:pPr>
              <w:spacing w:after="0" w:line="240" w:lineRule="auto"/>
              <w:jc w:val="right"/>
              <w:rPr>
                <w:rFonts w:ascii="Times New Roman" w:eastAsia="Times New Roman" w:hAnsi="Times New Roman" w:cs="Times New Roman"/>
                <w:b/>
                <w:bCs/>
                <w:caps/>
                <w:sz w:val="24"/>
                <w:szCs w:val="24"/>
                <w:lang w:eastAsia="en-IN"/>
              </w:rPr>
            </w:pPr>
            <w:r w:rsidRPr="00BE571A">
              <w:rPr>
                <w:rFonts w:ascii="Times New Roman" w:eastAsia="Times New Roman" w:hAnsi="Times New Roman" w:cs="Times New Roman"/>
                <w:b/>
                <w:bCs/>
                <w:caps/>
                <w:sz w:val="24"/>
                <w:szCs w:val="24"/>
                <w:lang w:eastAsia="en-IN"/>
              </w:rPr>
              <w:t>MAR 2023</w:t>
            </w:r>
          </w:p>
        </w:tc>
        <w:tc>
          <w:tcPr>
            <w:tcW w:w="1290" w:type="dxa"/>
            <w:tcBorders>
              <w:bottom w:val="single" w:sz="6" w:space="0" w:color="5C5C5C"/>
            </w:tcBorders>
            <w:shd w:val="clear" w:color="auto" w:fill="auto"/>
            <w:tcMar>
              <w:top w:w="225" w:type="dxa"/>
              <w:left w:w="225" w:type="dxa"/>
              <w:bottom w:w="225" w:type="dxa"/>
              <w:right w:w="225" w:type="dxa"/>
            </w:tcMar>
            <w:vAlign w:val="bottom"/>
            <w:hideMark/>
          </w:tcPr>
          <w:p w14:paraId="2F87415A" w14:textId="77777777" w:rsidR="00D45811" w:rsidRPr="00BE571A" w:rsidRDefault="00D45811" w:rsidP="00D45811">
            <w:pPr>
              <w:spacing w:after="0" w:line="240" w:lineRule="auto"/>
              <w:jc w:val="right"/>
              <w:rPr>
                <w:rFonts w:ascii="Times New Roman" w:eastAsia="Times New Roman" w:hAnsi="Times New Roman" w:cs="Times New Roman"/>
                <w:b/>
                <w:bCs/>
                <w:caps/>
                <w:sz w:val="24"/>
                <w:szCs w:val="24"/>
                <w:lang w:eastAsia="en-IN"/>
              </w:rPr>
            </w:pPr>
            <w:r w:rsidRPr="00BE571A">
              <w:rPr>
                <w:rFonts w:ascii="Times New Roman" w:eastAsia="Times New Roman" w:hAnsi="Times New Roman" w:cs="Times New Roman"/>
                <w:b/>
                <w:bCs/>
                <w:caps/>
                <w:sz w:val="24"/>
                <w:szCs w:val="24"/>
                <w:lang w:eastAsia="en-IN"/>
              </w:rPr>
              <w:t>DEC 2022</w:t>
            </w:r>
          </w:p>
        </w:tc>
      </w:tr>
      <w:tr w:rsidR="00D45811" w:rsidRPr="00BE571A" w14:paraId="46773FB5" w14:textId="77777777" w:rsidTr="00D45811">
        <w:trPr>
          <w:trHeight w:val="191"/>
        </w:trPr>
        <w:tc>
          <w:tcPr>
            <w:tcW w:w="3390" w:type="dxa"/>
            <w:tcBorders>
              <w:bottom w:val="dotted" w:sz="6" w:space="0" w:color="BABABA"/>
            </w:tcBorders>
            <w:shd w:val="clear" w:color="auto" w:fill="F7F7F7"/>
            <w:tcMar>
              <w:top w:w="150" w:type="dxa"/>
              <w:left w:w="225" w:type="dxa"/>
              <w:bottom w:w="150" w:type="dxa"/>
              <w:right w:w="450" w:type="dxa"/>
            </w:tcMar>
            <w:vAlign w:val="center"/>
            <w:hideMark/>
          </w:tcPr>
          <w:p w14:paraId="085AB84C"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Total Income</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1B5CF7A1"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2,683.61</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894A1EB"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2,363.73</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914AAAF"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3,429.83</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08E4CE26"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3,003.46</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4CC541B9"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2,036.27</w:t>
            </w:r>
          </w:p>
        </w:tc>
      </w:tr>
      <w:tr w:rsidR="00D45811" w:rsidRPr="00BE571A" w14:paraId="2356FF79" w14:textId="77777777" w:rsidTr="00D45811">
        <w:trPr>
          <w:trHeight w:val="191"/>
        </w:trPr>
        <w:tc>
          <w:tcPr>
            <w:tcW w:w="3390" w:type="dxa"/>
            <w:tcBorders>
              <w:bottom w:val="dotted" w:sz="6" w:space="0" w:color="BABABA"/>
            </w:tcBorders>
            <w:shd w:val="clear" w:color="auto" w:fill="FFFFFF"/>
            <w:tcMar>
              <w:top w:w="150" w:type="dxa"/>
              <w:left w:w="225" w:type="dxa"/>
              <w:bottom w:w="150" w:type="dxa"/>
              <w:right w:w="450" w:type="dxa"/>
            </w:tcMar>
            <w:vAlign w:val="center"/>
            <w:hideMark/>
          </w:tcPr>
          <w:p w14:paraId="67D3D300"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Total Income Growth (%)</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4452957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13.53</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2F3C0637"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-31.08</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2CC7309E"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14.20</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70A0DF8F"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47.50</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66AD59B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11.11</w:t>
            </w:r>
          </w:p>
        </w:tc>
      </w:tr>
      <w:tr w:rsidR="00D45811" w:rsidRPr="00BE571A" w14:paraId="34B13914" w14:textId="77777777" w:rsidTr="00D45811">
        <w:trPr>
          <w:trHeight w:val="191"/>
        </w:trPr>
        <w:tc>
          <w:tcPr>
            <w:tcW w:w="3390" w:type="dxa"/>
            <w:tcBorders>
              <w:bottom w:val="dotted" w:sz="6" w:space="0" w:color="BABABA"/>
            </w:tcBorders>
            <w:shd w:val="clear" w:color="auto" w:fill="F7F7F7"/>
            <w:tcMar>
              <w:top w:w="150" w:type="dxa"/>
              <w:left w:w="225" w:type="dxa"/>
              <w:bottom w:w="150" w:type="dxa"/>
              <w:right w:w="450" w:type="dxa"/>
            </w:tcMar>
            <w:vAlign w:val="center"/>
            <w:hideMark/>
          </w:tcPr>
          <w:p w14:paraId="5B937775"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Total Expenses</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435AADAD"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2,610.14</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08C5AE74"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2,234.16</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22C23B2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3,185.77</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10635A86"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2,749.01</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4E9491FB"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2,077.68</w:t>
            </w:r>
          </w:p>
        </w:tc>
      </w:tr>
      <w:tr w:rsidR="00D45811" w:rsidRPr="00BE571A" w14:paraId="33CACB4B" w14:textId="77777777" w:rsidTr="00D45811">
        <w:trPr>
          <w:trHeight w:val="191"/>
        </w:trPr>
        <w:tc>
          <w:tcPr>
            <w:tcW w:w="3390" w:type="dxa"/>
            <w:tcBorders>
              <w:bottom w:val="dotted" w:sz="6" w:space="0" w:color="BABABA"/>
            </w:tcBorders>
            <w:shd w:val="clear" w:color="auto" w:fill="FFFFFF"/>
            <w:tcMar>
              <w:top w:w="150" w:type="dxa"/>
              <w:left w:w="225" w:type="dxa"/>
              <w:bottom w:w="150" w:type="dxa"/>
              <w:right w:w="450" w:type="dxa"/>
            </w:tcMar>
            <w:vAlign w:val="center"/>
            <w:hideMark/>
          </w:tcPr>
          <w:p w14:paraId="0DE78784"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Total Expenses Growth (%)</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06467EDD"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16.83</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597DA8B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-29.87</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44BD8849"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15.89</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36222745"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32.31</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5749583C"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00935C"/>
                <w:sz w:val="24"/>
                <w:szCs w:val="24"/>
                <w:lang w:eastAsia="en-IN"/>
              </w:rPr>
              <w:t>16.48</w:t>
            </w:r>
          </w:p>
        </w:tc>
      </w:tr>
      <w:tr w:rsidR="00D45811" w:rsidRPr="00BE571A" w14:paraId="1A99553D" w14:textId="77777777" w:rsidTr="00D45811">
        <w:trPr>
          <w:trHeight w:val="191"/>
        </w:trPr>
        <w:tc>
          <w:tcPr>
            <w:tcW w:w="3390" w:type="dxa"/>
            <w:tcBorders>
              <w:bottom w:val="dotted" w:sz="6" w:space="0" w:color="BABABA"/>
            </w:tcBorders>
            <w:shd w:val="clear" w:color="auto" w:fill="F7F7F7"/>
            <w:tcMar>
              <w:top w:w="150" w:type="dxa"/>
              <w:left w:w="225" w:type="dxa"/>
              <w:bottom w:w="150" w:type="dxa"/>
              <w:right w:w="450" w:type="dxa"/>
            </w:tcMar>
            <w:vAlign w:val="center"/>
            <w:hideMark/>
          </w:tcPr>
          <w:p w14:paraId="05E5B964"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EBIT</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905ED3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73.47</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3697606"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129.57</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0FE19C60"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244.06</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D38BA55"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254.45</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64513634"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-41.41</w:t>
            </w:r>
          </w:p>
        </w:tc>
      </w:tr>
      <w:tr w:rsidR="00D45811" w:rsidRPr="00BE571A" w14:paraId="10BA33C1" w14:textId="77777777" w:rsidTr="00D45811">
        <w:trPr>
          <w:trHeight w:val="191"/>
        </w:trPr>
        <w:tc>
          <w:tcPr>
            <w:tcW w:w="3390" w:type="dxa"/>
            <w:tcBorders>
              <w:bottom w:val="dotted" w:sz="6" w:space="0" w:color="BABABA"/>
            </w:tcBorders>
            <w:shd w:val="clear" w:color="auto" w:fill="FFFFFF"/>
            <w:tcMar>
              <w:top w:w="150" w:type="dxa"/>
              <w:left w:w="225" w:type="dxa"/>
              <w:bottom w:w="150" w:type="dxa"/>
              <w:right w:w="450" w:type="dxa"/>
            </w:tcMar>
            <w:vAlign w:val="center"/>
            <w:hideMark/>
          </w:tcPr>
          <w:p w14:paraId="0767D1AA"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EBIT Growth (%)</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34E32BB1"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-43.30</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0A100357"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-46.91</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235CD283"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-4.08</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3B049E04"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3B2EE2A9"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-184.36</w:t>
            </w:r>
          </w:p>
        </w:tc>
      </w:tr>
      <w:tr w:rsidR="00D45811" w:rsidRPr="00BE571A" w14:paraId="3347E952" w14:textId="77777777" w:rsidTr="00D45811">
        <w:trPr>
          <w:trHeight w:val="191"/>
        </w:trPr>
        <w:tc>
          <w:tcPr>
            <w:tcW w:w="3390" w:type="dxa"/>
            <w:tcBorders>
              <w:bottom w:val="dotted" w:sz="6" w:space="0" w:color="BABABA"/>
            </w:tcBorders>
            <w:shd w:val="clear" w:color="auto" w:fill="F7F7F7"/>
            <w:tcMar>
              <w:top w:w="150" w:type="dxa"/>
              <w:left w:w="225" w:type="dxa"/>
              <w:bottom w:w="150" w:type="dxa"/>
              <w:right w:w="450" w:type="dxa"/>
            </w:tcMar>
            <w:vAlign w:val="center"/>
            <w:hideMark/>
          </w:tcPr>
          <w:p w14:paraId="52603C18"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Profit after Tax (PAT)</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0EE3B69"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-30.41</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E6A0B0D"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36.68</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2536DEBF"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129.29</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450C03E0"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143.92</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78FD94F1"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-110.38</w:t>
            </w:r>
          </w:p>
        </w:tc>
      </w:tr>
      <w:tr w:rsidR="00D45811" w:rsidRPr="00BE571A" w14:paraId="242F7A79" w14:textId="77777777" w:rsidTr="00D45811">
        <w:trPr>
          <w:trHeight w:val="191"/>
        </w:trPr>
        <w:tc>
          <w:tcPr>
            <w:tcW w:w="3390" w:type="dxa"/>
            <w:tcBorders>
              <w:bottom w:val="dotted" w:sz="6" w:space="0" w:color="BABABA"/>
            </w:tcBorders>
            <w:shd w:val="clear" w:color="auto" w:fill="FFFFFF"/>
            <w:tcMar>
              <w:top w:w="150" w:type="dxa"/>
              <w:left w:w="225" w:type="dxa"/>
              <w:bottom w:w="150" w:type="dxa"/>
              <w:right w:w="450" w:type="dxa"/>
            </w:tcMar>
            <w:vAlign w:val="center"/>
            <w:hideMark/>
          </w:tcPr>
          <w:p w14:paraId="68CECDB9"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PAT Growth (%)</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60B7115D"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-182.91</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6A2210D9"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-71.63</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37ED3C89"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color w:val="ED193B"/>
                <w:sz w:val="24"/>
                <w:szCs w:val="24"/>
                <w:lang w:eastAsia="en-IN"/>
              </w:rPr>
              <w:t>-10.17</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2338163C"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39B9B3B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w:t>
            </w:r>
          </w:p>
        </w:tc>
      </w:tr>
      <w:tr w:rsidR="00D45811" w:rsidRPr="00BE571A" w14:paraId="6E740584" w14:textId="77777777" w:rsidTr="00D45811">
        <w:trPr>
          <w:trHeight w:val="191"/>
        </w:trPr>
        <w:tc>
          <w:tcPr>
            <w:tcW w:w="3390" w:type="dxa"/>
            <w:tcBorders>
              <w:bottom w:val="dotted" w:sz="6" w:space="0" w:color="BABABA"/>
            </w:tcBorders>
            <w:shd w:val="clear" w:color="auto" w:fill="F7F7F7"/>
            <w:tcMar>
              <w:top w:w="150" w:type="dxa"/>
              <w:left w:w="225" w:type="dxa"/>
              <w:bottom w:w="150" w:type="dxa"/>
              <w:right w:w="450" w:type="dxa"/>
            </w:tcMar>
            <w:vAlign w:val="center"/>
            <w:hideMark/>
          </w:tcPr>
          <w:p w14:paraId="4C7A4062"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EBIT Margin (%)</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0904D3EF"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2.74</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1943339F"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5.48</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42200C4A"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7.12</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62844F31"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8.47</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08DF029D"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-2.03</w:t>
            </w:r>
          </w:p>
        </w:tc>
      </w:tr>
      <w:tr w:rsidR="00D45811" w:rsidRPr="00BE571A" w14:paraId="4FA1692D" w14:textId="77777777" w:rsidTr="00D45811">
        <w:trPr>
          <w:trHeight w:val="191"/>
        </w:trPr>
        <w:tc>
          <w:tcPr>
            <w:tcW w:w="3390" w:type="dxa"/>
            <w:tcBorders>
              <w:bottom w:val="dotted" w:sz="6" w:space="0" w:color="BABABA"/>
            </w:tcBorders>
            <w:shd w:val="clear" w:color="auto" w:fill="FFFFFF"/>
            <w:tcMar>
              <w:top w:w="150" w:type="dxa"/>
              <w:left w:w="225" w:type="dxa"/>
              <w:bottom w:w="150" w:type="dxa"/>
              <w:right w:w="450" w:type="dxa"/>
            </w:tcMar>
            <w:vAlign w:val="center"/>
            <w:hideMark/>
          </w:tcPr>
          <w:p w14:paraId="740499E7"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Net Profit Margin (%)</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6F9123FB"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-1.13</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2E1E582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1.55</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5D27E53E"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3.77</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5E927402"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4.79</w:t>
            </w:r>
          </w:p>
        </w:tc>
        <w:tc>
          <w:tcPr>
            <w:tcW w:w="1290" w:type="dxa"/>
            <w:tcBorders>
              <w:bottom w:val="dotted" w:sz="6" w:space="0" w:color="BABABA"/>
            </w:tcBorders>
            <w:shd w:val="clear" w:color="auto" w:fill="FFFFFF"/>
            <w:tcMar>
              <w:top w:w="150" w:type="dxa"/>
              <w:left w:w="225" w:type="dxa"/>
              <w:bottom w:w="150" w:type="dxa"/>
              <w:right w:w="225" w:type="dxa"/>
            </w:tcMar>
            <w:vAlign w:val="center"/>
            <w:hideMark/>
          </w:tcPr>
          <w:p w14:paraId="33794D90"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-5.42</w:t>
            </w:r>
          </w:p>
        </w:tc>
      </w:tr>
      <w:tr w:rsidR="00D45811" w:rsidRPr="00BE571A" w14:paraId="6E29E987" w14:textId="77777777" w:rsidTr="00D45811">
        <w:trPr>
          <w:trHeight w:val="199"/>
        </w:trPr>
        <w:tc>
          <w:tcPr>
            <w:tcW w:w="3390" w:type="dxa"/>
            <w:tcBorders>
              <w:bottom w:val="dotted" w:sz="6" w:space="0" w:color="BABABA"/>
            </w:tcBorders>
            <w:shd w:val="clear" w:color="auto" w:fill="F7F7F7"/>
            <w:tcMar>
              <w:top w:w="150" w:type="dxa"/>
              <w:left w:w="225" w:type="dxa"/>
              <w:bottom w:w="150" w:type="dxa"/>
              <w:right w:w="450" w:type="dxa"/>
            </w:tcMar>
            <w:vAlign w:val="center"/>
            <w:hideMark/>
          </w:tcPr>
          <w:p w14:paraId="7E4CB158" w14:textId="77777777" w:rsidR="00D45811" w:rsidRPr="00BE571A" w:rsidRDefault="00D45811" w:rsidP="00D45811">
            <w:pPr>
              <w:spacing w:after="0" w:line="240" w:lineRule="auto"/>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Basic EPS (₹)</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5F3C808B"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-0.92</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2F1C2CD7"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1.11</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66F0ED80"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3.91</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43D42696"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4.35</w:t>
            </w:r>
          </w:p>
        </w:tc>
        <w:tc>
          <w:tcPr>
            <w:tcW w:w="1290" w:type="dxa"/>
            <w:tcBorders>
              <w:bottom w:val="dotted" w:sz="6" w:space="0" w:color="BABABA"/>
            </w:tcBorders>
            <w:shd w:val="clear" w:color="auto" w:fill="F7F7F7"/>
            <w:tcMar>
              <w:top w:w="150" w:type="dxa"/>
              <w:left w:w="225" w:type="dxa"/>
              <w:bottom w:w="150" w:type="dxa"/>
              <w:right w:w="225" w:type="dxa"/>
            </w:tcMar>
            <w:vAlign w:val="center"/>
            <w:hideMark/>
          </w:tcPr>
          <w:p w14:paraId="3CD90F3A" w14:textId="77777777" w:rsidR="00D45811" w:rsidRPr="00BE571A" w:rsidRDefault="00D45811" w:rsidP="00D45811">
            <w:pPr>
              <w:spacing w:after="0" w:line="240" w:lineRule="auto"/>
              <w:jc w:val="right"/>
              <w:rPr>
                <w:rFonts w:ascii="Times New Roman" w:eastAsia="Times New Roman" w:hAnsi="Times New Roman" w:cs="Times New Roman"/>
                <w:sz w:val="24"/>
                <w:szCs w:val="24"/>
                <w:lang w:eastAsia="en-IN"/>
              </w:rPr>
            </w:pPr>
            <w:r w:rsidRPr="00BE571A">
              <w:rPr>
                <w:rFonts w:ascii="Times New Roman" w:eastAsia="Times New Roman" w:hAnsi="Times New Roman" w:cs="Times New Roman"/>
                <w:sz w:val="24"/>
                <w:szCs w:val="24"/>
                <w:lang w:eastAsia="en-IN"/>
              </w:rPr>
              <w:t>-3.34</w:t>
            </w:r>
          </w:p>
        </w:tc>
      </w:tr>
    </w:tbl>
    <w:p w14:paraId="572C2D2F" w14:textId="77777777" w:rsidR="00BE571A" w:rsidRPr="00BE571A" w:rsidRDefault="00BE571A" w:rsidP="00BE571A">
      <w:pPr>
        <w:numPr>
          <w:ilvl w:val="0"/>
          <w:numId w:val="3"/>
        </w:numPr>
        <w:pBdr>
          <w:bottom w:val="single" w:sz="6" w:space="0" w:color="DEDEDE"/>
        </w:pBdr>
        <w:spacing w:after="0" w:line="240" w:lineRule="auto"/>
        <w:textAlignment w:val="baseline"/>
        <w:outlineLvl w:val="1"/>
        <w:rPr>
          <w:rFonts w:ascii="Times New Roman" w:eastAsia="Times New Roman" w:hAnsi="Times New Roman" w:cs="Times New Roman"/>
          <w:b/>
          <w:bCs/>
          <w:caps/>
          <w:color w:val="000000"/>
          <w:lang w:eastAsia="en-IN"/>
        </w:rPr>
      </w:pPr>
      <w:r w:rsidRPr="00BE571A">
        <w:rPr>
          <w:rFonts w:ascii="Times New Roman" w:eastAsia="Times New Roman" w:hAnsi="Times New Roman" w:cs="Times New Roman"/>
          <w:b/>
          <w:bCs/>
          <w:caps/>
          <w:color w:val="000000"/>
          <w:lang w:eastAsia="en-IN"/>
        </w:rPr>
        <w:t>INCOME (P&amp;L)</w:t>
      </w:r>
    </w:p>
    <w:p w14:paraId="54CE5584" w14:textId="77777777" w:rsidR="00BE571A" w:rsidRPr="00BE571A" w:rsidRDefault="00BE571A" w:rsidP="00BE571A">
      <w:pPr>
        <w:numPr>
          <w:ilvl w:val="0"/>
          <w:numId w:val="3"/>
        </w:numPr>
        <w:pBdr>
          <w:bottom w:val="single" w:sz="6" w:space="0" w:color="DEDEDE"/>
        </w:pBdr>
        <w:spacing w:after="0" w:line="240" w:lineRule="auto"/>
        <w:ind w:left="945"/>
        <w:textAlignment w:val="baseline"/>
        <w:outlineLvl w:val="1"/>
        <w:rPr>
          <w:rFonts w:ascii="Times New Roman" w:eastAsia="Times New Roman" w:hAnsi="Times New Roman" w:cs="Times New Roman"/>
          <w:b/>
          <w:bCs/>
          <w:caps/>
          <w:color w:val="6B6B6B"/>
          <w:lang w:eastAsia="en-IN"/>
        </w:rPr>
      </w:pPr>
      <w:r w:rsidRPr="00BE571A">
        <w:rPr>
          <w:rFonts w:ascii="Times New Roman" w:eastAsia="Times New Roman" w:hAnsi="Times New Roman" w:cs="Times New Roman"/>
          <w:b/>
          <w:bCs/>
          <w:caps/>
          <w:color w:val="6B6B6B"/>
          <w:lang w:eastAsia="en-IN"/>
        </w:rPr>
        <w:t>BALANCE SHEET</w:t>
      </w:r>
    </w:p>
    <w:p w14:paraId="0AB382F2" w14:textId="77777777" w:rsidR="00BE571A" w:rsidRPr="00BE571A" w:rsidRDefault="00BE571A" w:rsidP="00BE571A">
      <w:pPr>
        <w:numPr>
          <w:ilvl w:val="0"/>
          <w:numId w:val="3"/>
        </w:numPr>
        <w:pBdr>
          <w:bottom w:val="single" w:sz="6" w:space="0" w:color="DEDEDE"/>
        </w:pBdr>
        <w:spacing w:after="0" w:line="240" w:lineRule="auto"/>
        <w:ind w:left="945"/>
        <w:textAlignment w:val="baseline"/>
        <w:outlineLvl w:val="1"/>
        <w:rPr>
          <w:rFonts w:ascii="Times New Roman" w:eastAsia="Times New Roman" w:hAnsi="Times New Roman" w:cs="Times New Roman"/>
          <w:b/>
          <w:bCs/>
          <w:caps/>
          <w:color w:val="6B6B6B"/>
          <w:lang w:eastAsia="en-IN"/>
        </w:rPr>
      </w:pPr>
      <w:r w:rsidRPr="00BE571A">
        <w:rPr>
          <w:rFonts w:ascii="Times New Roman" w:eastAsia="Times New Roman" w:hAnsi="Times New Roman" w:cs="Times New Roman"/>
          <w:b/>
          <w:bCs/>
          <w:caps/>
          <w:color w:val="6B6B6B"/>
          <w:lang w:eastAsia="en-IN"/>
        </w:rPr>
        <w:t>CASH FLOW</w:t>
      </w:r>
    </w:p>
    <w:p w14:paraId="23B33729" w14:textId="77777777" w:rsidR="00BE571A" w:rsidRPr="00BE571A" w:rsidRDefault="00BE571A" w:rsidP="00BE571A">
      <w:pPr>
        <w:numPr>
          <w:ilvl w:val="0"/>
          <w:numId w:val="3"/>
        </w:numPr>
        <w:pBdr>
          <w:bottom w:val="single" w:sz="6" w:space="0" w:color="DEDEDE"/>
        </w:pBdr>
        <w:spacing w:after="0" w:line="240" w:lineRule="auto"/>
        <w:ind w:left="945"/>
        <w:textAlignment w:val="baseline"/>
        <w:outlineLvl w:val="1"/>
        <w:rPr>
          <w:rFonts w:ascii="Times New Roman" w:eastAsia="Times New Roman" w:hAnsi="Times New Roman" w:cs="Times New Roman"/>
          <w:b/>
          <w:bCs/>
          <w:caps/>
          <w:color w:val="6B6B6B"/>
          <w:lang w:eastAsia="en-IN"/>
        </w:rPr>
      </w:pPr>
      <w:r w:rsidRPr="00BE571A">
        <w:rPr>
          <w:rFonts w:ascii="Times New Roman" w:eastAsia="Times New Roman" w:hAnsi="Times New Roman" w:cs="Times New Roman"/>
          <w:b/>
          <w:bCs/>
          <w:caps/>
          <w:color w:val="6B6B6B"/>
          <w:lang w:eastAsia="en-IN"/>
        </w:rPr>
        <w:t>RATIOS</w:t>
      </w:r>
    </w:p>
    <w:p w14:paraId="2D57F10B" w14:textId="77777777" w:rsidR="00BE571A" w:rsidRPr="00BE571A" w:rsidRDefault="00BE571A" w:rsidP="00BE571A">
      <w:pPr>
        <w:numPr>
          <w:ilvl w:val="0"/>
          <w:numId w:val="4"/>
        </w:numPr>
        <w:spacing w:after="0" w:line="240" w:lineRule="auto"/>
        <w:textAlignment w:val="baseline"/>
        <w:outlineLvl w:val="1"/>
        <w:rPr>
          <w:rFonts w:ascii="Times New Roman" w:eastAsia="Times New Roman" w:hAnsi="Times New Roman" w:cs="Times New Roman"/>
          <w:b/>
          <w:bCs/>
          <w:caps/>
          <w:lang w:eastAsia="en-IN"/>
        </w:rPr>
      </w:pPr>
      <w:r w:rsidRPr="00BE571A">
        <w:rPr>
          <w:rFonts w:ascii="Times New Roman" w:eastAsia="Times New Roman" w:hAnsi="Times New Roman" w:cs="Times New Roman"/>
          <w:b/>
          <w:bCs/>
          <w:caps/>
          <w:lang w:eastAsia="en-IN"/>
        </w:rPr>
        <w:t>INSIGHTS</w:t>
      </w:r>
    </w:p>
    <w:p w14:paraId="21C701F9" w14:textId="77777777" w:rsidR="00BE571A" w:rsidRPr="00BE571A" w:rsidRDefault="00BE571A" w:rsidP="00BE571A">
      <w:pPr>
        <w:numPr>
          <w:ilvl w:val="1"/>
          <w:numId w:val="4"/>
        </w:numPr>
        <w:spacing w:after="0" w:line="240" w:lineRule="auto"/>
        <w:textAlignment w:val="baseline"/>
        <w:rPr>
          <w:rFonts w:ascii="Times New Roman" w:eastAsia="Times New Roman" w:hAnsi="Times New Roman" w:cs="Times New Roman"/>
          <w:b/>
          <w:bCs/>
          <w:sz w:val="24"/>
          <w:szCs w:val="24"/>
          <w:lang w:eastAsia="en-IN"/>
        </w:rPr>
      </w:pPr>
      <w:r w:rsidRPr="00BE571A">
        <w:rPr>
          <w:rFonts w:ascii="Times New Roman" w:eastAsia="Times New Roman" w:hAnsi="Times New Roman" w:cs="Times New Roman"/>
          <w:b/>
          <w:bCs/>
          <w:sz w:val="24"/>
          <w:szCs w:val="24"/>
          <w:lang w:eastAsia="en-IN"/>
        </w:rPr>
        <w:t>PAT: Slipping to Red</w:t>
      </w:r>
    </w:p>
    <w:p w14:paraId="6AA3722A" w14:textId="63509750" w:rsidR="00BE571A" w:rsidRPr="00BE571A" w:rsidRDefault="00B56797" w:rsidP="00BE571A">
      <w:pPr>
        <w:spacing w:after="0" w:line="240" w:lineRule="auto"/>
        <w:ind w:left="1440"/>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sz w:val="23"/>
          <w:szCs w:val="23"/>
          <w:lang w:eastAsia="en-IN"/>
        </w:rPr>
        <w:t>The company</w:t>
      </w:r>
      <w:r w:rsidR="00BE571A" w:rsidRPr="00BE571A">
        <w:rPr>
          <w:rFonts w:ascii="Times New Roman" w:eastAsia="Times New Roman" w:hAnsi="Times New Roman" w:cs="Times New Roman"/>
          <w:sz w:val="23"/>
          <w:szCs w:val="23"/>
          <w:lang w:eastAsia="en-IN"/>
        </w:rPr>
        <w:t xml:space="preserve"> posted a loss of Rs 30.41 </w:t>
      </w:r>
      <w:proofErr w:type="spellStart"/>
      <w:r w:rsidR="00BE571A" w:rsidRPr="00BE571A">
        <w:rPr>
          <w:rFonts w:ascii="Times New Roman" w:eastAsia="Times New Roman" w:hAnsi="Times New Roman" w:cs="Times New Roman"/>
          <w:sz w:val="23"/>
          <w:szCs w:val="23"/>
          <w:lang w:eastAsia="en-IN"/>
        </w:rPr>
        <w:t>cr</w:t>
      </w:r>
      <w:proofErr w:type="spellEnd"/>
      <w:r w:rsidR="00BE571A" w:rsidRPr="00BE571A">
        <w:rPr>
          <w:rFonts w:ascii="Times New Roman" w:eastAsia="Times New Roman" w:hAnsi="Times New Roman" w:cs="Times New Roman"/>
          <w:sz w:val="23"/>
          <w:szCs w:val="23"/>
          <w:lang w:eastAsia="en-IN"/>
        </w:rPr>
        <w:t xml:space="preserve"> </w:t>
      </w:r>
      <w:r>
        <w:rPr>
          <w:rFonts w:ascii="Times New Roman" w:eastAsia="Times New Roman" w:hAnsi="Times New Roman" w:cs="Times New Roman"/>
          <w:sz w:val="23"/>
          <w:szCs w:val="23"/>
          <w:lang w:eastAsia="en-IN"/>
        </w:rPr>
        <w:t>on</w:t>
      </w:r>
      <w:r w:rsidR="00BE571A" w:rsidRPr="00BE571A">
        <w:rPr>
          <w:rFonts w:ascii="Times New Roman" w:eastAsia="Times New Roman" w:hAnsi="Times New Roman" w:cs="Times New Roman"/>
          <w:sz w:val="23"/>
          <w:szCs w:val="23"/>
          <w:lang w:eastAsia="en-IN"/>
        </w:rPr>
        <w:t xml:space="preserve"> 31 Dec 2023 quarter after 3 consecutive </w:t>
      </w:r>
      <w:r>
        <w:rPr>
          <w:rFonts w:ascii="Times New Roman" w:eastAsia="Times New Roman" w:hAnsi="Times New Roman" w:cs="Times New Roman"/>
          <w:sz w:val="23"/>
          <w:szCs w:val="23"/>
          <w:lang w:eastAsia="en-IN"/>
        </w:rPr>
        <w:t>quarters</w:t>
      </w:r>
      <w:r w:rsidR="00BE571A" w:rsidRPr="00BE571A">
        <w:rPr>
          <w:rFonts w:ascii="Times New Roman" w:eastAsia="Times New Roman" w:hAnsi="Times New Roman" w:cs="Times New Roman"/>
          <w:sz w:val="23"/>
          <w:szCs w:val="23"/>
          <w:lang w:eastAsia="en-IN"/>
        </w:rPr>
        <w:t xml:space="preserve"> of profits. (Source: Consolidated Financials)</w:t>
      </w:r>
    </w:p>
    <w:p w14:paraId="1B5FA4C1" w14:textId="77777777" w:rsidR="00BE571A" w:rsidRPr="00BE571A" w:rsidRDefault="00BE571A" w:rsidP="00BE571A">
      <w:pPr>
        <w:numPr>
          <w:ilvl w:val="1"/>
          <w:numId w:val="4"/>
        </w:numPr>
        <w:spacing w:after="0" w:line="240" w:lineRule="auto"/>
        <w:textAlignment w:val="baseline"/>
        <w:rPr>
          <w:rFonts w:ascii="Times New Roman" w:eastAsia="Times New Roman" w:hAnsi="Times New Roman" w:cs="Times New Roman"/>
          <w:b/>
          <w:bCs/>
          <w:sz w:val="24"/>
          <w:szCs w:val="24"/>
          <w:lang w:eastAsia="en-IN"/>
        </w:rPr>
      </w:pPr>
      <w:r w:rsidRPr="00BE571A">
        <w:rPr>
          <w:rFonts w:ascii="Times New Roman" w:eastAsia="Times New Roman" w:hAnsi="Times New Roman" w:cs="Times New Roman"/>
          <w:b/>
          <w:bCs/>
          <w:sz w:val="24"/>
          <w:szCs w:val="24"/>
          <w:lang w:eastAsia="en-IN"/>
        </w:rPr>
        <w:t>Employee &amp; Interest Expense</w:t>
      </w:r>
    </w:p>
    <w:p w14:paraId="3F403E61" w14:textId="77C41019" w:rsidR="00BE571A" w:rsidRPr="00BE571A" w:rsidRDefault="00B56797" w:rsidP="00BE571A">
      <w:pPr>
        <w:spacing w:after="0" w:line="240" w:lineRule="auto"/>
        <w:ind w:left="1440"/>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sz w:val="23"/>
          <w:szCs w:val="23"/>
          <w:lang w:eastAsia="en-IN"/>
        </w:rPr>
        <w:lastRenderedPageBreak/>
        <w:t>The company</w:t>
      </w:r>
      <w:r w:rsidR="00BE571A" w:rsidRPr="00BE571A">
        <w:rPr>
          <w:rFonts w:ascii="Times New Roman" w:eastAsia="Times New Roman" w:hAnsi="Times New Roman" w:cs="Times New Roman"/>
          <w:sz w:val="23"/>
          <w:szCs w:val="23"/>
          <w:lang w:eastAsia="en-IN"/>
        </w:rPr>
        <w:t xml:space="preserve"> has spent less than 1% of its operating revenues towards interest expenses and 7.02% towards employee </w:t>
      </w:r>
      <w:r>
        <w:rPr>
          <w:rFonts w:ascii="Times New Roman" w:eastAsia="Times New Roman" w:hAnsi="Times New Roman" w:cs="Times New Roman"/>
          <w:sz w:val="23"/>
          <w:szCs w:val="23"/>
          <w:lang w:eastAsia="en-IN"/>
        </w:rPr>
        <w:t>costs</w:t>
      </w:r>
      <w:r w:rsidR="00BE571A" w:rsidRPr="00BE571A">
        <w:rPr>
          <w:rFonts w:ascii="Times New Roman" w:eastAsia="Times New Roman" w:hAnsi="Times New Roman" w:cs="Times New Roman"/>
          <w:sz w:val="23"/>
          <w:szCs w:val="23"/>
          <w:lang w:eastAsia="en-IN"/>
        </w:rPr>
        <w:t xml:space="preserve"> in the year ending 31 Mar 2023. (Source: Consolidated Financials)</w:t>
      </w:r>
    </w:p>
    <w:p w14:paraId="05D17FD7" w14:textId="4866D68F" w:rsidR="00BE571A" w:rsidRPr="00BE571A" w:rsidRDefault="00BE571A" w:rsidP="00417422">
      <w:pPr>
        <w:spacing w:after="0" w:line="240" w:lineRule="auto"/>
        <w:ind w:left="720"/>
        <w:textAlignment w:val="baseline"/>
        <w:rPr>
          <w:rFonts w:ascii="Times New Roman" w:eastAsia="Times New Roman" w:hAnsi="Times New Roman" w:cs="Times New Roman"/>
          <w:i/>
          <w:iCs/>
          <w:color w:val="3E3E3E"/>
          <w:sz w:val="24"/>
          <w:szCs w:val="24"/>
          <w:lang w:eastAsia="en-IN"/>
        </w:rPr>
      </w:pPr>
    </w:p>
    <w:p w14:paraId="6BB79764" w14:textId="11BC2AAD" w:rsidR="00AD6639" w:rsidRPr="008C282F" w:rsidRDefault="008C282F" w:rsidP="00AD6639">
      <w:pPr>
        <w:shd w:val="clear" w:color="auto" w:fill="FFFFFF" w:themeFill="background1"/>
        <w:rPr>
          <w:rFonts w:ascii="Arial Rounded MT Bold" w:hAnsi="Arial Rounded MT Bold"/>
          <w:b/>
          <w:bCs/>
          <w:sz w:val="28"/>
          <w:szCs w:val="28"/>
        </w:rPr>
      </w:pPr>
      <w:r>
        <w:rPr>
          <w:rFonts w:ascii="Arial Rounded MT Bold" w:hAnsi="Arial Rounded MT Bold"/>
          <w:b/>
          <w:bCs/>
          <w:sz w:val="28"/>
          <w:szCs w:val="28"/>
        </w:rPr>
        <w:t xml:space="preserve">BALANCE SHEET OF VOLTAS </w:t>
      </w:r>
    </w:p>
    <w:p w14:paraId="02914024" w14:textId="77777777" w:rsidR="00417422" w:rsidRPr="00417422" w:rsidRDefault="00417422" w:rsidP="00417422">
      <w:pPr>
        <w:numPr>
          <w:ilvl w:val="0"/>
          <w:numId w:val="8"/>
        </w:numPr>
        <w:spacing w:after="0" w:line="240" w:lineRule="auto"/>
        <w:textAlignment w:val="top"/>
        <w:rPr>
          <w:rFonts w:ascii="Times New Roman" w:eastAsia="Times New Roman" w:hAnsi="Times New Roman" w:cs="Times New Roman"/>
          <w:sz w:val="18"/>
          <w:szCs w:val="18"/>
          <w:lang w:eastAsia="en-IN"/>
        </w:rPr>
      </w:pPr>
    </w:p>
    <w:tbl>
      <w:tblPr>
        <w:tblW w:w="8100" w:type="dxa"/>
        <w:tblInd w:w="720" w:type="dxa"/>
        <w:tblCellMar>
          <w:left w:w="0" w:type="dxa"/>
          <w:right w:w="0" w:type="dxa"/>
        </w:tblCellMar>
        <w:tblLook w:val="04A0" w:firstRow="1" w:lastRow="0" w:firstColumn="1" w:lastColumn="0" w:noHBand="0" w:noVBand="1"/>
      </w:tblPr>
      <w:tblGrid>
        <w:gridCol w:w="1742"/>
        <w:gridCol w:w="1410"/>
        <w:gridCol w:w="1290"/>
        <w:gridCol w:w="1290"/>
        <w:gridCol w:w="1290"/>
        <w:gridCol w:w="1290"/>
      </w:tblGrid>
      <w:tr w:rsidR="00417422" w:rsidRPr="00417422" w14:paraId="0278CC5E" w14:textId="77777777" w:rsidTr="00417422">
        <w:trPr>
          <w:trHeight w:val="249"/>
          <w:tblHeader/>
        </w:trPr>
        <w:tc>
          <w:tcPr>
            <w:tcW w:w="2268" w:type="dxa"/>
            <w:tcBorders>
              <w:bottom w:val="single" w:sz="6" w:space="0" w:color="5C5C5C"/>
            </w:tcBorders>
            <w:shd w:val="clear" w:color="auto" w:fill="FFFFFF"/>
            <w:tcMar>
              <w:top w:w="225" w:type="dxa"/>
              <w:left w:w="225" w:type="dxa"/>
              <w:bottom w:w="225" w:type="dxa"/>
              <w:right w:w="450" w:type="dxa"/>
            </w:tcMar>
            <w:vAlign w:val="bottom"/>
            <w:hideMark/>
          </w:tcPr>
          <w:p w14:paraId="195663A3" w14:textId="77777777" w:rsidR="00417422" w:rsidRPr="00417422" w:rsidRDefault="00417422" w:rsidP="00417422">
            <w:pPr>
              <w:spacing w:after="0" w:line="240" w:lineRule="auto"/>
              <w:rPr>
                <w:rFonts w:ascii="Times New Roman" w:eastAsia="Times New Roman" w:hAnsi="Times New Roman" w:cs="Times New Roman"/>
                <w:b/>
                <w:bCs/>
                <w:caps/>
                <w:sz w:val="24"/>
                <w:szCs w:val="24"/>
                <w:lang w:eastAsia="en-IN"/>
              </w:rPr>
            </w:pPr>
            <w:r w:rsidRPr="00417422">
              <w:rPr>
                <w:rFonts w:ascii="Times New Roman" w:eastAsia="Times New Roman" w:hAnsi="Times New Roman" w:cs="Times New Roman"/>
                <w:b/>
                <w:bCs/>
                <w:caps/>
                <w:sz w:val="24"/>
                <w:szCs w:val="24"/>
                <w:lang w:eastAsia="en-IN"/>
              </w:rPr>
              <w:t>ANNUAL</w:t>
            </w:r>
          </w:p>
        </w:tc>
        <w:tc>
          <w:tcPr>
            <w:tcW w:w="1188" w:type="dxa"/>
            <w:tcBorders>
              <w:bottom w:val="single" w:sz="6" w:space="0" w:color="5C5C5C"/>
            </w:tcBorders>
            <w:shd w:val="clear" w:color="auto" w:fill="FFFFFF"/>
            <w:tcMar>
              <w:top w:w="225" w:type="dxa"/>
              <w:left w:w="225" w:type="dxa"/>
              <w:bottom w:w="225" w:type="dxa"/>
              <w:right w:w="225" w:type="dxa"/>
            </w:tcMar>
            <w:vAlign w:val="bottom"/>
            <w:hideMark/>
          </w:tcPr>
          <w:p w14:paraId="22392223" w14:textId="77777777" w:rsidR="00417422" w:rsidRPr="00417422" w:rsidRDefault="00417422" w:rsidP="00417422">
            <w:pPr>
              <w:spacing w:after="0" w:line="240" w:lineRule="auto"/>
              <w:jc w:val="right"/>
              <w:rPr>
                <w:rFonts w:ascii="Times New Roman" w:eastAsia="Times New Roman" w:hAnsi="Times New Roman" w:cs="Times New Roman"/>
                <w:b/>
                <w:bCs/>
                <w:caps/>
                <w:sz w:val="24"/>
                <w:szCs w:val="24"/>
                <w:lang w:eastAsia="en-IN"/>
              </w:rPr>
            </w:pPr>
            <w:r w:rsidRPr="00417422">
              <w:rPr>
                <w:rFonts w:ascii="Times New Roman" w:eastAsia="Times New Roman" w:hAnsi="Times New Roman" w:cs="Times New Roman"/>
                <w:b/>
                <w:bCs/>
                <w:caps/>
                <w:sz w:val="24"/>
                <w:szCs w:val="24"/>
                <w:lang w:eastAsia="en-IN"/>
              </w:rPr>
              <w:t>FY 2023</w:t>
            </w:r>
          </w:p>
        </w:tc>
        <w:tc>
          <w:tcPr>
            <w:tcW w:w="1188" w:type="dxa"/>
            <w:tcBorders>
              <w:bottom w:val="single" w:sz="6" w:space="0" w:color="5C5C5C"/>
            </w:tcBorders>
            <w:shd w:val="clear" w:color="auto" w:fill="FFFFFF"/>
            <w:tcMar>
              <w:top w:w="225" w:type="dxa"/>
              <w:left w:w="225" w:type="dxa"/>
              <w:bottom w:w="225" w:type="dxa"/>
              <w:right w:w="225" w:type="dxa"/>
            </w:tcMar>
            <w:vAlign w:val="bottom"/>
            <w:hideMark/>
          </w:tcPr>
          <w:p w14:paraId="04DF6BF2" w14:textId="77777777" w:rsidR="00417422" w:rsidRPr="00417422" w:rsidRDefault="00417422" w:rsidP="00417422">
            <w:pPr>
              <w:spacing w:after="0" w:line="240" w:lineRule="auto"/>
              <w:jc w:val="right"/>
              <w:rPr>
                <w:rFonts w:ascii="Times New Roman" w:eastAsia="Times New Roman" w:hAnsi="Times New Roman" w:cs="Times New Roman"/>
                <w:b/>
                <w:bCs/>
                <w:caps/>
                <w:sz w:val="24"/>
                <w:szCs w:val="24"/>
                <w:lang w:eastAsia="en-IN"/>
              </w:rPr>
            </w:pPr>
            <w:r w:rsidRPr="00417422">
              <w:rPr>
                <w:rFonts w:ascii="Times New Roman" w:eastAsia="Times New Roman" w:hAnsi="Times New Roman" w:cs="Times New Roman"/>
                <w:b/>
                <w:bCs/>
                <w:caps/>
                <w:sz w:val="24"/>
                <w:szCs w:val="24"/>
                <w:lang w:eastAsia="en-IN"/>
              </w:rPr>
              <w:t>FY 2022</w:t>
            </w:r>
          </w:p>
        </w:tc>
        <w:tc>
          <w:tcPr>
            <w:tcW w:w="1188" w:type="dxa"/>
            <w:tcBorders>
              <w:bottom w:val="single" w:sz="6" w:space="0" w:color="5C5C5C"/>
            </w:tcBorders>
            <w:shd w:val="clear" w:color="auto" w:fill="FFFFFF"/>
            <w:tcMar>
              <w:top w:w="225" w:type="dxa"/>
              <w:left w:w="225" w:type="dxa"/>
              <w:bottom w:w="225" w:type="dxa"/>
              <w:right w:w="225" w:type="dxa"/>
            </w:tcMar>
            <w:vAlign w:val="bottom"/>
            <w:hideMark/>
          </w:tcPr>
          <w:p w14:paraId="0A3CD6B1" w14:textId="77777777" w:rsidR="00417422" w:rsidRPr="00417422" w:rsidRDefault="00417422" w:rsidP="00417422">
            <w:pPr>
              <w:spacing w:after="0" w:line="240" w:lineRule="auto"/>
              <w:jc w:val="right"/>
              <w:rPr>
                <w:rFonts w:ascii="Times New Roman" w:eastAsia="Times New Roman" w:hAnsi="Times New Roman" w:cs="Times New Roman"/>
                <w:b/>
                <w:bCs/>
                <w:caps/>
                <w:sz w:val="24"/>
                <w:szCs w:val="24"/>
                <w:lang w:eastAsia="en-IN"/>
              </w:rPr>
            </w:pPr>
            <w:r w:rsidRPr="00417422">
              <w:rPr>
                <w:rFonts w:ascii="Times New Roman" w:eastAsia="Times New Roman" w:hAnsi="Times New Roman" w:cs="Times New Roman"/>
                <w:b/>
                <w:bCs/>
                <w:caps/>
                <w:sz w:val="24"/>
                <w:szCs w:val="24"/>
                <w:lang w:eastAsia="en-IN"/>
              </w:rPr>
              <w:t>FY 2021</w:t>
            </w:r>
          </w:p>
        </w:tc>
        <w:tc>
          <w:tcPr>
            <w:tcW w:w="1188" w:type="dxa"/>
            <w:tcBorders>
              <w:bottom w:val="single" w:sz="6" w:space="0" w:color="5C5C5C"/>
            </w:tcBorders>
            <w:shd w:val="clear" w:color="auto" w:fill="FFFFFF"/>
            <w:tcMar>
              <w:top w:w="225" w:type="dxa"/>
              <w:left w:w="225" w:type="dxa"/>
              <w:bottom w:w="225" w:type="dxa"/>
              <w:right w:w="225" w:type="dxa"/>
            </w:tcMar>
            <w:vAlign w:val="bottom"/>
            <w:hideMark/>
          </w:tcPr>
          <w:p w14:paraId="5B050B7B" w14:textId="77777777" w:rsidR="00417422" w:rsidRPr="00417422" w:rsidRDefault="00417422" w:rsidP="00417422">
            <w:pPr>
              <w:spacing w:after="0" w:line="240" w:lineRule="auto"/>
              <w:jc w:val="right"/>
              <w:rPr>
                <w:rFonts w:ascii="Times New Roman" w:eastAsia="Times New Roman" w:hAnsi="Times New Roman" w:cs="Times New Roman"/>
                <w:b/>
                <w:bCs/>
                <w:caps/>
                <w:sz w:val="24"/>
                <w:szCs w:val="24"/>
                <w:lang w:eastAsia="en-IN"/>
              </w:rPr>
            </w:pPr>
            <w:r w:rsidRPr="00417422">
              <w:rPr>
                <w:rFonts w:ascii="Times New Roman" w:eastAsia="Times New Roman" w:hAnsi="Times New Roman" w:cs="Times New Roman"/>
                <w:b/>
                <w:bCs/>
                <w:caps/>
                <w:sz w:val="24"/>
                <w:szCs w:val="24"/>
                <w:lang w:eastAsia="en-IN"/>
              </w:rPr>
              <w:t>FY 2020</w:t>
            </w:r>
          </w:p>
        </w:tc>
        <w:tc>
          <w:tcPr>
            <w:tcW w:w="1080" w:type="dxa"/>
            <w:tcBorders>
              <w:bottom w:val="single" w:sz="6" w:space="0" w:color="5C5C5C"/>
            </w:tcBorders>
            <w:shd w:val="clear" w:color="auto" w:fill="auto"/>
            <w:tcMar>
              <w:top w:w="225" w:type="dxa"/>
              <w:left w:w="225" w:type="dxa"/>
              <w:bottom w:w="225" w:type="dxa"/>
              <w:right w:w="225" w:type="dxa"/>
            </w:tcMar>
            <w:vAlign w:val="bottom"/>
            <w:hideMark/>
          </w:tcPr>
          <w:p w14:paraId="6B965CF3" w14:textId="77777777" w:rsidR="00417422" w:rsidRPr="00417422" w:rsidRDefault="00417422" w:rsidP="00417422">
            <w:pPr>
              <w:spacing w:after="0" w:line="240" w:lineRule="auto"/>
              <w:jc w:val="right"/>
              <w:rPr>
                <w:rFonts w:ascii="Times New Roman" w:eastAsia="Times New Roman" w:hAnsi="Times New Roman" w:cs="Times New Roman"/>
                <w:b/>
                <w:bCs/>
                <w:caps/>
                <w:sz w:val="24"/>
                <w:szCs w:val="24"/>
                <w:lang w:eastAsia="en-IN"/>
              </w:rPr>
            </w:pPr>
            <w:r w:rsidRPr="00417422">
              <w:rPr>
                <w:rFonts w:ascii="Times New Roman" w:eastAsia="Times New Roman" w:hAnsi="Times New Roman" w:cs="Times New Roman"/>
                <w:b/>
                <w:bCs/>
                <w:caps/>
                <w:sz w:val="24"/>
                <w:szCs w:val="24"/>
                <w:lang w:eastAsia="en-IN"/>
              </w:rPr>
              <w:t>FY 2019</w:t>
            </w:r>
          </w:p>
        </w:tc>
      </w:tr>
      <w:tr w:rsidR="00417422" w:rsidRPr="00417422" w14:paraId="2CC8A787" w14:textId="77777777" w:rsidTr="00417422">
        <w:trPr>
          <w:trHeight w:val="374"/>
        </w:trPr>
        <w:tc>
          <w:tcPr>
            <w:tcW w:w="2268" w:type="dxa"/>
            <w:tcBorders>
              <w:bottom w:val="dotted" w:sz="6" w:space="0" w:color="BABABA"/>
            </w:tcBorders>
            <w:shd w:val="clear" w:color="auto" w:fill="F7F7F7"/>
            <w:tcMar>
              <w:top w:w="150" w:type="dxa"/>
              <w:left w:w="225" w:type="dxa"/>
              <w:bottom w:w="150" w:type="dxa"/>
              <w:right w:w="450" w:type="dxa"/>
            </w:tcMar>
            <w:vAlign w:val="center"/>
            <w:hideMark/>
          </w:tcPr>
          <w:p w14:paraId="6F44EFD0"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Total Assets</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42B0EB36"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10,279.01</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183C4FB6"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9,746.33</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5CCAAB78"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8,655.48</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6620F6D4"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8,156.06</w:t>
            </w:r>
          </w:p>
        </w:tc>
        <w:tc>
          <w:tcPr>
            <w:tcW w:w="1080" w:type="dxa"/>
            <w:tcBorders>
              <w:bottom w:val="dotted" w:sz="6" w:space="0" w:color="BABABA"/>
            </w:tcBorders>
            <w:shd w:val="clear" w:color="auto" w:fill="F7F7F7"/>
            <w:tcMar>
              <w:top w:w="150" w:type="dxa"/>
              <w:left w:w="225" w:type="dxa"/>
              <w:bottom w:w="150" w:type="dxa"/>
              <w:right w:w="225" w:type="dxa"/>
            </w:tcMar>
            <w:vAlign w:val="center"/>
            <w:hideMark/>
          </w:tcPr>
          <w:p w14:paraId="19AA13DC"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7,521.98</w:t>
            </w:r>
          </w:p>
        </w:tc>
      </w:tr>
      <w:tr w:rsidR="00417422" w:rsidRPr="00417422" w14:paraId="121C8FFB" w14:textId="77777777" w:rsidTr="00417422">
        <w:trPr>
          <w:trHeight w:val="374"/>
        </w:trPr>
        <w:tc>
          <w:tcPr>
            <w:tcW w:w="2268" w:type="dxa"/>
            <w:tcBorders>
              <w:bottom w:val="dotted" w:sz="6" w:space="0" w:color="BABABA"/>
            </w:tcBorders>
            <w:shd w:val="clear" w:color="auto" w:fill="FFFFFF"/>
            <w:tcMar>
              <w:top w:w="150" w:type="dxa"/>
              <w:left w:w="225" w:type="dxa"/>
              <w:bottom w:w="150" w:type="dxa"/>
              <w:right w:w="450" w:type="dxa"/>
            </w:tcMar>
            <w:vAlign w:val="center"/>
            <w:hideMark/>
          </w:tcPr>
          <w:p w14:paraId="28CFC042"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Total Assets Growth (%)</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450F7220"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5.47</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7C9A20C5"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12.60</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3FE81C07"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6.12</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46881920"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8.43</w:t>
            </w:r>
          </w:p>
        </w:tc>
        <w:tc>
          <w:tcPr>
            <w:tcW w:w="1080" w:type="dxa"/>
            <w:tcBorders>
              <w:bottom w:val="dotted" w:sz="6" w:space="0" w:color="BABABA"/>
            </w:tcBorders>
            <w:shd w:val="clear" w:color="auto" w:fill="FFFFFF"/>
            <w:tcMar>
              <w:top w:w="150" w:type="dxa"/>
              <w:left w:w="225" w:type="dxa"/>
              <w:bottom w:w="150" w:type="dxa"/>
              <w:right w:w="225" w:type="dxa"/>
            </w:tcMar>
            <w:vAlign w:val="center"/>
            <w:hideMark/>
          </w:tcPr>
          <w:p w14:paraId="6E38BFA2"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2.90</w:t>
            </w:r>
          </w:p>
        </w:tc>
      </w:tr>
      <w:tr w:rsidR="00417422" w:rsidRPr="00417422" w14:paraId="76182068" w14:textId="77777777" w:rsidTr="00417422">
        <w:trPr>
          <w:trHeight w:val="249"/>
        </w:trPr>
        <w:tc>
          <w:tcPr>
            <w:tcW w:w="2268" w:type="dxa"/>
            <w:tcBorders>
              <w:bottom w:val="dotted" w:sz="6" w:space="0" w:color="BABABA"/>
            </w:tcBorders>
            <w:shd w:val="clear" w:color="auto" w:fill="F7F7F7"/>
            <w:tcMar>
              <w:top w:w="150" w:type="dxa"/>
              <w:left w:w="225" w:type="dxa"/>
              <w:bottom w:w="150" w:type="dxa"/>
              <w:right w:w="450" w:type="dxa"/>
            </w:tcMar>
            <w:vAlign w:val="center"/>
            <w:hideMark/>
          </w:tcPr>
          <w:p w14:paraId="6CCC59D6"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Total Liabilities</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769F55C8"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4,785.29</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59AAE15A"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4,208.69</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0B9411BD"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3,626.03</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4A79438B"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3,839.36</w:t>
            </w:r>
          </w:p>
        </w:tc>
        <w:tc>
          <w:tcPr>
            <w:tcW w:w="1080" w:type="dxa"/>
            <w:tcBorders>
              <w:bottom w:val="dotted" w:sz="6" w:space="0" w:color="BABABA"/>
            </w:tcBorders>
            <w:shd w:val="clear" w:color="auto" w:fill="F7F7F7"/>
            <w:tcMar>
              <w:top w:w="150" w:type="dxa"/>
              <w:left w:w="225" w:type="dxa"/>
              <w:bottom w:w="150" w:type="dxa"/>
              <w:right w:w="225" w:type="dxa"/>
            </w:tcMar>
            <w:vAlign w:val="center"/>
            <w:hideMark/>
          </w:tcPr>
          <w:p w14:paraId="29211B11"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3,377.24</w:t>
            </w:r>
          </w:p>
        </w:tc>
      </w:tr>
      <w:tr w:rsidR="00417422" w:rsidRPr="00417422" w14:paraId="4ED843C9" w14:textId="77777777" w:rsidTr="00417422">
        <w:trPr>
          <w:trHeight w:val="374"/>
        </w:trPr>
        <w:tc>
          <w:tcPr>
            <w:tcW w:w="2268" w:type="dxa"/>
            <w:tcBorders>
              <w:bottom w:val="dotted" w:sz="6" w:space="0" w:color="BABABA"/>
            </w:tcBorders>
            <w:shd w:val="clear" w:color="auto" w:fill="FFFFFF"/>
            <w:tcMar>
              <w:top w:w="150" w:type="dxa"/>
              <w:left w:w="225" w:type="dxa"/>
              <w:bottom w:w="150" w:type="dxa"/>
              <w:right w:w="450" w:type="dxa"/>
            </w:tcMar>
            <w:vAlign w:val="center"/>
            <w:hideMark/>
          </w:tcPr>
          <w:p w14:paraId="16A02FB1"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Total Liabilities Growth (%)</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1A526129"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13.70</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65661CC9"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16.07</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196B4262"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ED193B"/>
                <w:sz w:val="24"/>
                <w:szCs w:val="24"/>
                <w:lang w:eastAsia="en-IN"/>
              </w:rPr>
              <w:t>-5.56</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42DE6AA4"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13.68</w:t>
            </w:r>
          </w:p>
        </w:tc>
        <w:tc>
          <w:tcPr>
            <w:tcW w:w="1080" w:type="dxa"/>
            <w:tcBorders>
              <w:bottom w:val="dotted" w:sz="6" w:space="0" w:color="BABABA"/>
            </w:tcBorders>
            <w:shd w:val="clear" w:color="auto" w:fill="FFFFFF"/>
            <w:tcMar>
              <w:top w:w="150" w:type="dxa"/>
              <w:left w:w="225" w:type="dxa"/>
              <w:bottom w:w="150" w:type="dxa"/>
              <w:right w:w="225" w:type="dxa"/>
            </w:tcMar>
            <w:vAlign w:val="center"/>
            <w:hideMark/>
          </w:tcPr>
          <w:p w14:paraId="69ADE287"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0.13</w:t>
            </w:r>
          </w:p>
        </w:tc>
      </w:tr>
      <w:tr w:rsidR="00417422" w:rsidRPr="00417422" w14:paraId="7C8589B1" w14:textId="77777777" w:rsidTr="00417422">
        <w:trPr>
          <w:trHeight w:val="374"/>
        </w:trPr>
        <w:tc>
          <w:tcPr>
            <w:tcW w:w="2268" w:type="dxa"/>
            <w:tcBorders>
              <w:bottom w:val="dotted" w:sz="6" w:space="0" w:color="BABABA"/>
            </w:tcBorders>
            <w:shd w:val="clear" w:color="auto" w:fill="F7F7F7"/>
            <w:tcMar>
              <w:top w:w="150" w:type="dxa"/>
              <w:left w:w="225" w:type="dxa"/>
              <w:bottom w:w="150" w:type="dxa"/>
              <w:right w:w="450" w:type="dxa"/>
            </w:tcMar>
            <w:vAlign w:val="center"/>
            <w:hideMark/>
          </w:tcPr>
          <w:p w14:paraId="59AD61B1"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Total Equity</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6B899DD0"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5,493.72</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19781E97"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5,537.64</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303A3B3B"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5,029.45</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44FF1F00"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4,316.70</w:t>
            </w:r>
          </w:p>
        </w:tc>
        <w:tc>
          <w:tcPr>
            <w:tcW w:w="1080" w:type="dxa"/>
            <w:tcBorders>
              <w:bottom w:val="dotted" w:sz="6" w:space="0" w:color="BABABA"/>
            </w:tcBorders>
            <w:shd w:val="clear" w:color="auto" w:fill="F7F7F7"/>
            <w:tcMar>
              <w:top w:w="150" w:type="dxa"/>
              <w:left w:w="225" w:type="dxa"/>
              <w:bottom w:w="150" w:type="dxa"/>
              <w:right w:w="225" w:type="dxa"/>
            </w:tcMar>
            <w:vAlign w:val="center"/>
            <w:hideMark/>
          </w:tcPr>
          <w:p w14:paraId="0A55114E"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4,144.74</w:t>
            </w:r>
          </w:p>
        </w:tc>
      </w:tr>
      <w:tr w:rsidR="00417422" w:rsidRPr="00417422" w14:paraId="70362AA0" w14:textId="77777777" w:rsidTr="00417422">
        <w:trPr>
          <w:trHeight w:val="374"/>
        </w:trPr>
        <w:tc>
          <w:tcPr>
            <w:tcW w:w="2268" w:type="dxa"/>
            <w:tcBorders>
              <w:bottom w:val="dotted" w:sz="6" w:space="0" w:color="BABABA"/>
            </w:tcBorders>
            <w:shd w:val="clear" w:color="auto" w:fill="FFFFFF"/>
            <w:tcMar>
              <w:top w:w="150" w:type="dxa"/>
              <w:left w:w="225" w:type="dxa"/>
              <w:bottom w:w="150" w:type="dxa"/>
              <w:right w:w="450" w:type="dxa"/>
            </w:tcMar>
            <w:vAlign w:val="center"/>
            <w:hideMark/>
          </w:tcPr>
          <w:p w14:paraId="2A003986"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Total Equity Growth (%)</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65AB84A5"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ED193B"/>
                <w:sz w:val="24"/>
                <w:szCs w:val="24"/>
                <w:lang w:eastAsia="en-IN"/>
              </w:rPr>
              <w:t>-0.79</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000CAC46"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10.10</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0139B65A"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16.51</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1E1541A9"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4.15</w:t>
            </w:r>
          </w:p>
        </w:tc>
        <w:tc>
          <w:tcPr>
            <w:tcW w:w="1080" w:type="dxa"/>
            <w:tcBorders>
              <w:bottom w:val="dotted" w:sz="6" w:space="0" w:color="BABABA"/>
            </w:tcBorders>
            <w:shd w:val="clear" w:color="auto" w:fill="FFFFFF"/>
            <w:tcMar>
              <w:top w:w="150" w:type="dxa"/>
              <w:left w:w="225" w:type="dxa"/>
              <w:bottom w:w="150" w:type="dxa"/>
              <w:right w:w="225" w:type="dxa"/>
            </w:tcMar>
            <w:vAlign w:val="center"/>
            <w:hideMark/>
          </w:tcPr>
          <w:p w14:paraId="3084C2E9"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color w:val="00935C"/>
                <w:sz w:val="24"/>
                <w:szCs w:val="24"/>
                <w:lang w:eastAsia="en-IN"/>
              </w:rPr>
              <w:t>5.28</w:t>
            </w:r>
          </w:p>
        </w:tc>
      </w:tr>
      <w:tr w:rsidR="00417422" w:rsidRPr="00417422" w14:paraId="7AD7D3DC" w14:textId="77777777" w:rsidTr="00417422">
        <w:trPr>
          <w:trHeight w:val="374"/>
        </w:trPr>
        <w:tc>
          <w:tcPr>
            <w:tcW w:w="2268" w:type="dxa"/>
            <w:tcBorders>
              <w:bottom w:val="dotted" w:sz="6" w:space="0" w:color="BABABA"/>
            </w:tcBorders>
            <w:shd w:val="clear" w:color="auto" w:fill="F7F7F7"/>
            <w:tcMar>
              <w:top w:w="150" w:type="dxa"/>
              <w:left w:w="225" w:type="dxa"/>
              <w:bottom w:w="150" w:type="dxa"/>
              <w:right w:w="450" w:type="dxa"/>
            </w:tcMar>
            <w:vAlign w:val="center"/>
            <w:hideMark/>
          </w:tcPr>
          <w:p w14:paraId="690E2EFD"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Current Ratio (x)</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602D8B48"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1.40</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4E452E29"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1.45</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4F08AF0A"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1.48</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1B2FEBCD"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1.49</w:t>
            </w:r>
          </w:p>
        </w:tc>
        <w:tc>
          <w:tcPr>
            <w:tcW w:w="1080" w:type="dxa"/>
            <w:tcBorders>
              <w:bottom w:val="dotted" w:sz="6" w:space="0" w:color="BABABA"/>
            </w:tcBorders>
            <w:shd w:val="clear" w:color="auto" w:fill="F7F7F7"/>
            <w:tcMar>
              <w:top w:w="150" w:type="dxa"/>
              <w:left w:w="225" w:type="dxa"/>
              <w:bottom w:w="150" w:type="dxa"/>
              <w:right w:w="225" w:type="dxa"/>
            </w:tcMar>
            <w:vAlign w:val="center"/>
            <w:hideMark/>
          </w:tcPr>
          <w:p w14:paraId="1875D0CC"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1.72</w:t>
            </w:r>
          </w:p>
        </w:tc>
      </w:tr>
      <w:tr w:rsidR="00417422" w:rsidRPr="00417422" w14:paraId="21FCB2D2" w14:textId="77777777" w:rsidTr="00417422">
        <w:trPr>
          <w:trHeight w:val="249"/>
        </w:trPr>
        <w:tc>
          <w:tcPr>
            <w:tcW w:w="2268" w:type="dxa"/>
            <w:tcBorders>
              <w:bottom w:val="dotted" w:sz="6" w:space="0" w:color="BABABA"/>
            </w:tcBorders>
            <w:shd w:val="clear" w:color="auto" w:fill="FFFFFF"/>
            <w:tcMar>
              <w:top w:w="150" w:type="dxa"/>
              <w:left w:w="225" w:type="dxa"/>
              <w:bottom w:w="150" w:type="dxa"/>
              <w:right w:w="450" w:type="dxa"/>
            </w:tcMar>
            <w:vAlign w:val="center"/>
            <w:hideMark/>
          </w:tcPr>
          <w:p w14:paraId="44E79023"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Total Debt to Equity (x)</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02917A3E"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0.11</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220B42BD"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0.06</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250C1891"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0.05</w:t>
            </w:r>
          </w:p>
        </w:tc>
        <w:tc>
          <w:tcPr>
            <w:tcW w:w="1188" w:type="dxa"/>
            <w:tcBorders>
              <w:bottom w:val="dotted" w:sz="6" w:space="0" w:color="BABABA"/>
            </w:tcBorders>
            <w:shd w:val="clear" w:color="auto" w:fill="FFFFFF"/>
            <w:tcMar>
              <w:top w:w="150" w:type="dxa"/>
              <w:left w:w="225" w:type="dxa"/>
              <w:bottom w:w="150" w:type="dxa"/>
              <w:right w:w="225" w:type="dxa"/>
            </w:tcMar>
            <w:vAlign w:val="center"/>
            <w:hideMark/>
          </w:tcPr>
          <w:p w14:paraId="5C173D3A"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0.05</w:t>
            </w:r>
          </w:p>
        </w:tc>
        <w:tc>
          <w:tcPr>
            <w:tcW w:w="1080" w:type="dxa"/>
            <w:tcBorders>
              <w:bottom w:val="dotted" w:sz="6" w:space="0" w:color="BABABA"/>
            </w:tcBorders>
            <w:shd w:val="clear" w:color="auto" w:fill="FFFFFF"/>
            <w:tcMar>
              <w:top w:w="150" w:type="dxa"/>
              <w:left w:w="225" w:type="dxa"/>
              <w:bottom w:w="150" w:type="dxa"/>
              <w:right w:w="225" w:type="dxa"/>
            </w:tcMar>
            <w:vAlign w:val="center"/>
            <w:hideMark/>
          </w:tcPr>
          <w:p w14:paraId="0294D003"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0.08</w:t>
            </w:r>
          </w:p>
        </w:tc>
      </w:tr>
      <w:tr w:rsidR="00417422" w:rsidRPr="00417422" w14:paraId="58560B29" w14:textId="77777777" w:rsidTr="00417422">
        <w:trPr>
          <w:trHeight w:val="374"/>
        </w:trPr>
        <w:tc>
          <w:tcPr>
            <w:tcW w:w="2268" w:type="dxa"/>
            <w:tcBorders>
              <w:bottom w:val="dotted" w:sz="6" w:space="0" w:color="BABABA"/>
            </w:tcBorders>
            <w:shd w:val="clear" w:color="auto" w:fill="F7F7F7"/>
            <w:tcMar>
              <w:top w:w="150" w:type="dxa"/>
              <w:left w:w="225" w:type="dxa"/>
              <w:bottom w:w="150" w:type="dxa"/>
              <w:right w:w="450" w:type="dxa"/>
            </w:tcMar>
            <w:vAlign w:val="center"/>
            <w:hideMark/>
          </w:tcPr>
          <w:p w14:paraId="7664F0D0" w14:textId="77777777" w:rsidR="00417422" w:rsidRPr="00417422" w:rsidRDefault="00417422" w:rsidP="00417422">
            <w:pPr>
              <w:spacing w:after="0" w:line="240" w:lineRule="auto"/>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Contingent Liabilities</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19775A32"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782.02</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12CBE2BE"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705.14</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32C65DCE"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691.83</w:t>
            </w:r>
          </w:p>
        </w:tc>
        <w:tc>
          <w:tcPr>
            <w:tcW w:w="1188" w:type="dxa"/>
            <w:tcBorders>
              <w:bottom w:val="dotted" w:sz="6" w:space="0" w:color="BABABA"/>
            </w:tcBorders>
            <w:shd w:val="clear" w:color="auto" w:fill="F7F7F7"/>
            <w:tcMar>
              <w:top w:w="150" w:type="dxa"/>
              <w:left w:w="225" w:type="dxa"/>
              <w:bottom w:w="150" w:type="dxa"/>
              <w:right w:w="225" w:type="dxa"/>
            </w:tcMar>
            <w:vAlign w:val="center"/>
            <w:hideMark/>
          </w:tcPr>
          <w:p w14:paraId="7F0965F3"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2,766.08</w:t>
            </w:r>
          </w:p>
        </w:tc>
        <w:tc>
          <w:tcPr>
            <w:tcW w:w="1080" w:type="dxa"/>
            <w:tcBorders>
              <w:bottom w:val="dotted" w:sz="6" w:space="0" w:color="BABABA"/>
            </w:tcBorders>
            <w:shd w:val="clear" w:color="auto" w:fill="F7F7F7"/>
            <w:tcMar>
              <w:top w:w="150" w:type="dxa"/>
              <w:left w:w="225" w:type="dxa"/>
              <w:bottom w:w="150" w:type="dxa"/>
              <w:right w:w="225" w:type="dxa"/>
            </w:tcMar>
            <w:vAlign w:val="center"/>
            <w:hideMark/>
          </w:tcPr>
          <w:p w14:paraId="26990B5F" w14:textId="77777777" w:rsidR="00417422" w:rsidRPr="00417422" w:rsidRDefault="00417422" w:rsidP="00417422">
            <w:pPr>
              <w:spacing w:after="0" w:line="240" w:lineRule="auto"/>
              <w:jc w:val="right"/>
              <w:rPr>
                <w:rFonts w:ascii="Times New Roman" w:eastAsia="Times New Roman" w:hAnsi="Times New Roman" w:cs="Times New Roman"/>
                <w:sz w:val="24"/>
                <w:szCs w:val="24"/>
                <w:lang w:eastAsia="en-IN"/>
              </w:rPr>
            </w:pPr>
            <w:r w:rsidRPr="00417422">
              <w:rPr>
                <w:rFonts w:ascii="Times New Roman" w:eastAsia="Times New Roman" w:hAnsi="Times New Roman" w:cs="Times New Roman"/>
                <w:sz w:val="24"/>
                <w:szCs w:val="24"/>
                <w:lang w:eastAsia="en-IN"/>
              </w:rPr>
              <w:t>2,333.09</w:t>
            </w:r>
          </w:p>
        </w:tc>
      </w:tr>
    </w:tbl>
    <w:p w14:paraId="77F700F4" w14:textId="77777777" w:rsidR="00417422" w:rsidRPr="00417422" w:rsidRDefault="00417422" w:rsidP="00417422">
      <w:pPr>
        <w:numPr>
          <w:ilvl w:val="0"/>
          <w:numId w:val="8"/>
        </w:numPr>
        <w:spacing w:after="0" w:line="240" w:lineRule="auto"/>
        <w:textAlignment w:val="baseline"/>
        <w:rPr>
          <w:rFonts w:ascii="Times New Roman" w:eastAsia="Times New Roman" w:hAnsi="Times New Roman" w:cs="Times New Roman"/>
          <w:i/>
          <w:iCs/>
          <w:color w:val="3E3E3E"/>
          <w:sz w:val="24"/>
          <w:szCs w:val="24"/>
          <w:lang w:eastAsia="en-IN"/>
        </w:rPr>
      </w:pPr>
      <w:r w:rsidRPr="00417422">
        <w:rPr>
          <w:rFonts w:ascii="Times New Roman" w:eastAsia="Times New Roman" w:hAnsi="Times New Roman" w:cs="Times New Roman"/>
          <w:i/>
          <w:iCs/>
          <w:color w:val="3E3E3E"/>
          <w:sz w:val="24"/>
          <w:szCs w:val="24"/>
          <w:lang w:eastAsia="en-IN"/>
        </w:rPr>
        <w:t>All figures in Rs Cr, unless mentioned otherwise</w:t>
      </w:r>
    </w:p>
    <w:p w14:paraId="59EC8168" w14:textId="4470D1A2" w:rsidR="00417422" w:rsidRPr="00417422" w:rsidRDefault="00417422" w:rsidP="000B5283">
      <w:pPr>
        <w:spacing w:after="0" w:line="240" w:lineRule="auto"/>
        <w:ind w:left="720"/>
        <w:jc w:val="center"/>
        <w:textAlignment w:val="baseline"/>
        <w:rPr>
          <w:rFonts w:ascii="Times New Roman" w:eastAsia="Times New Roman" w:hAnsi="Times New Roman" w:cs="Times New Roman"/>
          <w:sz w:val="24"/>
          <w:szCs w:val="24"/>
          <w:lang w:eastAsia="en-IN"/>
        </w:rPr>
      </w:pPr>
    </w:p>
    <w:p w14:paraId="5A1BE3EA" w14:textId="685EAB84" w:rsidR="000B5283" w:rsidRDefault="000B5283" w:rsidP="007B33E5">
      <w:pPr>
        <w:rPr>
          <w:rFonts w:ascii="Arial" w:eastAsia="Times New Roman" w:hAnsi="Arial" w:cs="Arial"/>
          <w:b/>
          <w:bCs/>
          <w:color w:val="000000"/>
          <w:sz w:val="36"/>
          <w:szCs w:val="36"/>
          <w:lang w:eastAsia="en-IN"/>
        </w:rPr>
      </w:pPr>
      <w:r>
        <w:rPr>
          <w:rFonts w:ascii="Arial" w:eastAsia="Times New Roman" w:hAnsi="Arial" w:cs="Arial"/>
          <w:b/>
          <w:bCs/>
          <w:color w:val="000000"/>
          <w:sz w:val="36"/>
          <w:szCs w:val="36"/>
          <w:lang w:eastAsia="en-IN"/>
        </w:rPr>
        <w:t>CASH FLOWS OF VOLTAS</w:t>
      </w:r>
    </w:p>
    <w:p w14:paraId="39E398E4" w14:textId="77777777" w:rsidR="000B5283" w:rsidRDefault="000B5283" w:rsidP="007B33E5">
      <w:pPr>
        <w:rPr>
          <w:rFonts w:ascii="Arial" w:eastAsia="Times New Roman" w:hAnsi="Arial" w:cs="Arial"/>
          <w:b/>
          <w:bCs/>
          <w:color w:val="000000"/>
          <w:sz w:val="36"/>
          <w:szCs w:val="36"/>
          <w:lang w:eastAsia="en-IN"/>
        </w:rPr>
      </w:pPr>
    </w:p>
    <w:tbl>
      <w:tblPr>
        <w:tblpPr w:leftFromText="180" w:rightFromText="180" w:vertAnchor="page" w:horzAnchor="margin" w:tblpXSpec="center" w:tblpY="3397"/>
        <w:tblW w:w="8897" w:type="dxa"/>
        <w:tblCellMar>
          <w:left w:w="0" w:type="dxa"/>
          <w:right w:w="0" w:type="dxa"/>
        </w:tblCellMar>
        <w:tblLook w:val="04A0" w:firstRow="1" w:lastRow="0" w:firstColumn="1" w:lastColumn="0" w:noHBand="0" w:noVBand="1"/>
      </w:tblPr>
      <w:tblGrid>
        <w:gridCol w:w="2491"/>
        <w:gridCol w:w="1305"/>
        <w:gridCol w:w="1305"/>
        <w:gridCol w:w="1305"/>
        <w:gridCol w:w="1305"/>
        <w:gridCol w:w="1186"/>
      </w:tblGrid>
      <w:tr w:rsidR="000B5283" w:rsidRPr="000B5283" w14:paraId="725CFFCD" w14:textId="77777777" w:rsidTr="000B5283">
        <w:trPr>
          <w:trHeight w:val="180"/>
          <w:tblHeader/>
        </w:trPr>
        <w:tc>
          <w:tcPr>
            <w:tcW w:w="2491" w:type="dxa"/>
            <w:tcBorders>
              <w:top w:val="single" w:sz="12" w:space="0" w:color="auto"/>
              <w:left w:val="single" w:sz="12" w:space="0" w:color="auto"/>
              <w:bottom w:val="single" w:sz="12" w:space="0" w:color="auto"/>
              <w:right w:val="single" w:sz="12" w:space="0" w:color="auto"/>
            </w:tcBorders>
            <w:shd w:val="clear" w:color="auto" w:fill="FFFFFF"/>
            <w:tcMar>
              <w:top w:w="225" w:type="dxa"/>
              <w:left w:w="225" w:type="dxa"/>
              <w:bottom w:w="225" w:type="dxa"/>
              <w:right w:w="450" w:type="dxa"/>
            </w:tcMar>
            <w:vAlign w:val="bottom"/>
            <w:hideMark/>
          </w:tcPr>
          <w:p w14:paraId="14680E96" w14:textId="77777777" w:rsidR="000B5283" w:rsidRPr="000B5283" w:rsidRDefault="000B5283" w:rsidP="000B5283">
            <w:pPr>
              <w:spacing w:after="0" w:line="240" w:lineRule="auto"/>
              <w:rPr>
                <w:rFonts w:ascii="Times New Roman" w:eastAsia="Times New Roman" w:hAnsi="Times New Roman" w:cs="Times New Roman"/>
                <w:b/>
                <w:bCs/>
                <w:caps/>
                <w:sz w:val="24"/>
                <w:szCs w:val="24"/>
                <w:lang w:eastAsia="en-IN"/>
              </w:rPr>
            </w:pPr>
            <w:r w:rsidRPr="000B5283">
              <w:rPr>
                <w:rFonts w:ascii="Times New Roman" w:eastAsia="Times New Roman" w:hAnsi="Times New Roman" w:cs="Times New Roman"/>
                <w:b/>
                <w:bCs/>
                <w:caps/>
                <w:sz w:val="24"/>
                <w:szCs w:val="24"/>
                <w:lang w:eastAsia="en-IN"/>
              </w:rPr>
              <w:lastRenderedPageBreak/>
              <w:t>ANNUAL</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225" w:type="dxa"/>
              <w:left w:w="225" w:type="dxa"/>
              <w:bottom w:w="225" w:type="dxa"/>
              <w:right w:w="225" w:type="dxa"/>
            </w:tcMar>
            <w:vAlign w:val="bottom"/>
            <w:hideMark/>
          </w:tcPr>
          <w:p w14:paraId="770450DA" w14:textId="77777777" w:rsidR="000B5283" w:rsidRPr="000B5283" w:rsidRDefault="000B5283" w:rsidP="000B5283">
            <w:pPr>
              <w:spacing w:after="0" w:line="240" w:lineRule="auto"/>
              <w:jc w:val="right"/>
              <w:rPr>
                <w:rFonts w:ascii="Times New Roman" w:eastAsia="Times New Roman" w:hAnsi="Times New Roman" w:cs="Times New Roman"/>
                <w:b/>
                <w:bCs/>
                <w:caps/>
                <w:sz w:val="24"/>
                <w:szCs w:val="24"/>
                <w:lang w:eastAsia="en-IN"/>
              </w:rPr>
            </w:pPr>
            <w:r w:rsidRPr="000B5283">
              <w:rPr>
                <w:rFonts w:ascii="Times New Roman" w:eastAsia="Times New Roman" w:hAnsi="Times New Roman" w:cs="Times New Roman"/>
                <w:b/>
                <w:bCs/>
                <w:caps/>
                <w:sz w:val="24"/>
                <w:szCs w:val="24"/>
                <w:lang w:eastAsia="en-IN"/>
              </w:rPr>
              <w:t>FY 2023</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225" w:type="dxa"/>
              <w:left w:w="225" w:type="dxa"/>
              <w:bottom w:w="225" w:type="dxa"/>
              <w:right w:w="225" w:type="dxa"/>
            </w:tcMar>
            <w:vAlign w:val="bottom"/>
            <w:hideMark/>
          </w:tcPr>
          <w:p w14:paraId="7B9EBC85" w14:textId="77777777" w:rsidR="000B5283" w:rsidRPr="000B5283" w:rsidRDefault="000B5283" w:rsidP="000B5283">
            <w:pPr>
              <w:spacing w:after="0" w:line="240" w:lineRule="auto"/>
              <w:jc w:val="right"/>
              <w:rPr>
                <w:rFonts w:ascii="Times New Roman" w:eastAsia="Times New Roman" w:hAnsi="Times New Roman" w:cs="Times New Roman"/>
                <w:b/>
                <w:bCs/>
                <w:caps/>
                <w:sz w:val="24"/>
                <w:szCs w:val="24"/>
                <w:lang w:eastAsia="en-IN"/>
              </w:rPr>
            </w:pPr>
            <w:r w:rsidRPr="000B5283">
              <w:rPr>
                <w:rFonts w:ascii="Times New Roman" w:eastAsia="Times New Roman" w:hAnsi="Times New Roman" w:cs="Times New Roman"/>
                <w:b/>
                <w:bCs/>
                <w:caps/>
                <w:sz w:val="24"/>
                <w:szCs w:val="24"/>
                <w:lang w:eastAsia="en-IN"/>
              </w:rPr>
              <w:t>FY 2022</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225" w:type="dxa"/>
              <w:left w:w="225" w:type="dxa"/>
              <w:bottom w:w="225" w:type="dxa"/>
              <w:right w:w="225" w:type="dxa"/>
            </w:tcMar>
            <w:vAlign w:val="bottom"/>
            <w:hideMark/>
          </w:tcPr>
          <w:p w14:paraId="13B327F1" w14:textId="77777777" w:rsidR="000B5283" w:rsidRPr="000B5283" w:rsidRDefault="000B5283" w:rsidP="000B5283">
            <w:pPr>
              <w:spacing w:after="0" w:line="240" w:lineRule="auto"/>
              <w:jc w:val="right"/>
              <w:rPr>
                <w:rFonts w:ascii="Times New Roman" w:eastAsia="Times New Roman" w:hAnsi="Times New Roman" w:cs="Times New Roman"/>
                <w:b/>
                <w:bCs/>
                <w:caps/>
                <w:sz w:val="24"/>
                <w:szCs w:val="24"/>
                <w:lang w:eastAsia="en-IN"/>
              </w:rPr>
            </w:pPr>
            <w:r w:rsidRPr="000B5283">
              <w:rPr>
                <w:rFonts w:ascii="Times New Roman" w:eastAsia="Times New Roman" w:hAnsi="Times New Roman" w:cs="Times New Roman"/>
                <w:b/>
                <w:bCs/>
                <w:caps/>
                <w:sz w:val="24"/>
                <w:szCs w:val="24"/>
                <w:lang w:eastAsia="en-IN"/>
              </w:rPr>
              <w:t>FY 2021</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225" w:type="dxa"/>
              <w:left w:w="225" w:type="dxa"/>
              <w:bottom w:w="225" w:type="dxa"/>
              <w:right w:w="225" w:type="dxa"/>
            </w:tcMar>
            <w:vAlign w:val="bottom"/>
            <w:hideMark/>
          </w:tcPr>
          <w:p w14:paraId="5B0FF222" w14:textId="77777777" w:rsidR="000B5283" w:rsidRPr="000B5283" w:rsidRDefault="000B5283" w:rsidP="000B5283">
            <w:pPr>
              <w:spacing w:after="0" w:line="240" w:lineRule="auto"/>
              <w:jc w:val="right"/>
              <w:rPr>
                <w:rFonts w:ascii="Times New Roman" w:eastAsia="Times New Roman" w:hAnsi="Times New Roman" w:cs="Times New Roman"/>
                <w:b/>
                <w:bCs/>
                <w:caps/>
                <w:sz w:val="24"/>
                <w:szCs w:val="24"/>
                <w:lang w:eastAsia="en-IN"/>
              </w:rPr>
            </w:pPr>
            <w:r w:rsidRPr="000B5283">
              <w:rPr>
                <w:rFonts w:ascii="Times New Roman" w:eastAsia="Times New Roman" w:hAnsi="Times New Roman" w:cs="Times New Roman"/>
                <w:b/>
                <w:bCs/>
                <w:caps/>
                <w:sz w:val="24"/>
                <w:szCs w:val="24"/>
                <w:lang w:eastAsia="en-IN"/>
              </w:rPr>
              <w:t>FY 2020</w:t>
            </w:r>
          </w:p>
        </w:tc>
        <w:tc>
          <w:tcPr>
            <w:tcW w:w="1186" w:type="dxa"/>
            <w:tcBorders>
              <w:top w:val="single" w:sz="12" w:space="0" w:color="auto"/>
              <w:left w:val="single" w:sz="12" w:space="0" w:color="auto"/>
              <w:bottom w:val="single" w:sz="12" w:space="0" w:color="auto"/>
              <w:right w:val="single" w:sz="12" w:space="0" w:color="auto"/>
            </w:tcBorders>
            <w:shd w:val="clear" w:color="auto" w:fill="auto"/>
            <w:tcMar>
              <w:top w:w="225" w:type="dxa"/>
              <w:left w:w="225" w:type="dxa"/>
              <w:bottom w:w="225" w:type="dxa"/>
              <w:right w:w="225" w:type="dxa"/>
            </w:tcMar>
            <w:vAlign w:val="bottom"/>
            <w:hideMark/>
          </w:tcPr>
          <w:p w14:paraId="0DC8FB4A" w14:textId="77777777" w:rsidR="000B5283" w:rsidRPr="000B5283" w:rsidRDefault="000B5283" w:rsidP="000B5283">
            <w:pPr>
              <w:spacing w:after="0" w:line="240" w:lineRule="auto"/>
              <w:jc w:val="right"/>
              <w:rPr>
                <w:rFonts w:ascii="Times New Roman" w:eastAsia="Times New Roman" w:hAnsi="Times New Roman" w:cs="Times New Roman"/>
                <w:b/>
                <w:bCs/>
                <w:caps/>
                <w:sz w:val="24"/>
                <w:szCs w:val="24"/>
                <w:lang w:eastAsia="en-IN"/>
              </w:rPr>
            </w:pPr>
            <w:r w:rsidRPr="000B5283">
              <w:rPr>
                <w:rFonts w:ascii="Times New Roman" w:eastAsia="Times New Roman" w:hAnsi="Times New Roman" w:cs="Times New Roman"/>
                <w:b/>
                <w:bCs/>
                <w:caps/>
                <w:sz w:val="24"/>
                <w:szCs w:val="24"/>
                <w:lang w:eastAsia="en-IN"/>
              </w:rPr>
              <w:t>FY 2019</w:t>
            </w:r>
          </w:p>
        </w:tc>
      </w:tr>
      <w:tr w:rsidR="000B5283" w:rsidRPr="000B5283" w14:paraId="1468F4B6" w14:textId="77777777" w:rsidTr="000B5283">
        <w:trPr>
          <w:trHeight w:val="361"/>
        </w:trPr>
        <w:tc>
          <w:tcPr>
            <w:tcW w:w="2491"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450" w:type="dxa"/>
            </w:tcMar>
            <w:vAlign w:val="center"/>
            <w:hideMark/>
          </w:tcPr>
          <w:p w14:paraId="74CE44F8" w14:textId="26056CBC" w:rsidR="000B5283" w:rsidRPr="000B5283" w:rsidRDefault="000B5283" w:rsidP="000B5283">
            <w:pPr>
              <w:spacing w:after="0" w:line="240" w:lineRule="auto"/>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 xml:space="preserve">Net Cash </w:t>
            </w:r>
            <w:r w:rsidR="00B56797">
              <w:rPr>
                <w:rFonts w:ascii="Times New Roman" w:eastAsia="Times New Roman" w:hAnsi="Times New Roman" w:cs="Times New Roman"/>
                <w:sz w:val="24"/>
                <w:szCs w:val="24"/>
                <w:lang w:eastAsia="en-IN"/>
              </w:rPr>
              <w:t>Flow</w:t>
            </w:r>
            <w:r w:rsidRPr="000B5283">
              <w:rPr>
                <w:rFonts w:ascii="Times New Roman" w:eastAsia="Times New Roman" w:hAnsi="Times New Roman" w:cs="Times New Roman"/>
                <w:sz w:val="24"/>
                <w:szCs w:val="24"/>
                <w:lang w:eastAsia="en-IN"/>
              </w:rPr>
              <w:t xml:space="preserve"> from Operating Activities</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2838D4B5"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159.38</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2744EBE9"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584.23</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1A1B206A"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556.11</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1DB74306"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462.45</w:t>
            </w:r>
          </w:p>
        </w:tc>
        <w:tc>
          <w:tcPr>
            <w:tcW w:w="1186"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1A92FFB8"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-321.43</w:t>
            </w:r>
          </w:p>
        </w:tc>
      </w:tr>
      <w:tr w:rsidR="000B5283" w:rsidRPr="000B5283" w14:paraId="42E00B30" w14:textId="77777777" w:rsidTr="000B5283">
        <w:trPr>
          <w:trHeight w:val="180"/>
        </w:trPr>
        <w:tc>
          <w:tcPr>
            <w:tcW w:w="2491"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450" w:type="dxa"/>
            </w:tcMar>
            <w:vAlign w:val="center"/>
            <w:hideMark/>
          </w:tcPr>
          <w:p w14:paraId="1980ACCE" w14:textId="7991274C" w:rsidR="000B5283" w:rsidRPr="000B5283" w:rsidRDefault="000B5283" w:rsidP="000B5283">
            <w:pPr>
              <w:spacing w:after="0" w:line="240" w:lineRule="auto"/>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 xml:space="preserve">Net Cash </w:t>
            </w:r>
            <w:r w:rsidR="00B56797">
              <w:rPr>
                <w:rFonts w:ascii="Times New Roman" w:eastAsia="Times New Roman" w:hAnsi="Times New Roman" w:cs="Times New Roman"/>
                <w:sz w:val="24"/>
                <w:szCs w:val="24"/>
                <w:lang w:eastAsia="en-IN"/>
              </w:rPr>
              <w:t>Used</w:t>
            </w:r>
            <w:r w:rsidRPr="000B5283">
              <w:rPr>
                <w:rFonts w:ascii="Times New Roman" w:eastAsia="Times New Roman" w:hAnsi="Times New Roman" w:cs="Times New Roman"/>
                <w:sz w:val="24"/>
                <w:szCs w:val="24"/>
                <w:lang w:eastAsia="en-IN"/>
              </w:rPr>
              <w:t xml:space="preserve"> in Investing Activities</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787227A2"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-81.60</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4E677906"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-364.63</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729AA8BA"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-255.91</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3247E7B3"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-210.49</w:t>
            </w:r>
          </w:p>
        </w:tc>
        <w:tc>
          <w:tcPr>
            <w:tcW w:w="1186"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0B9088E2"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392.73</w:t>
            </w:r>
          </w:p>
        </w:tc>
      </w:tr>
      <w:tr w:rsidR="000B5283" w:rsidRPr="000B5283" w14:paraId="59B80F79" w14:textId="77777777" w:rsidTr="000B5283">
        <w:trPr>
          <w:trHeight w:val="349"/>
        </w:trPr>
        <w:tc>
          <w:tcPr>
            <w:tcW w:w="2491"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450" w:type="dxa"/>
            </w:tcMar>
            <w:vAlign w:val="center"/>
            <w:hideMark/>
          </w:tcPr>
          <w:p w14:paraId="2819F60C" w14:textId="45184EEE" w:rsidR="000B5283" w:rsidRPr="000B5283" w:rsidRDefault="000B5283" w:rsidP="000B5283">
            <w:pPr>
              <w:spacing w:after="0" w:line="240" w:lineRule="auto"/>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 xml:space="preserve">Net Cash </w:t>
            </w:r>
            <w:r w:rsidR="00B56797">
              <w:rPr>
                <w:rFonts w:ascii="Times New Roman" w:eastAsia="Times New Roman" w:hAnsi="Times New Roman" w:cs="Times New Roman"/>
                <w:sz w:val="24"/>
                <w:szCs w:val="24"/>
                <w:lang w:eastAsia="en-IN"/>
              </w:rPr>
              <w:t>Flow</w:t>
            </w:r>
            <w:r w:rsidRPr="000B5283">
              <w:rPr>
                <w:rFonts w:ascii="Times New Roman" w:eastAsia="Times New Roman" w:hAnsi="Times New Roman" w:cs="Times New Roman"/>
                <w:sz w:val="24"/>
                <w:szCs w:val="24"/>
                <w:lang w:eastAsia="en-IN"/>
              </w:rPr>
              <w:t xml:space="preserve"> from Financing Activities</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0700FA63"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55.05</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4B925B24"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-107.04</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48BF503D"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-121.51</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6E761E08"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-293.66</w:t>
            </w:r>
          </w:p>
        </w:tc>
        <w:tc>
          <w:tcPr>
            <w:tcW w:w="1186"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446B0BFF"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-18.25</w:t>
            </w:r>
          </w:p>
        </w:tc>
      </w:tr>
      <w:tr w:rsidR="000B5283" w:rsidRPr="000B5283" w14:paraId="49D0186A" w14:textId="77777777" w:rsidTr="000B5283">
        <w:trPr>
          <w:trHeight w:val="180"/>
        </w:trPr>
        <w:tc>
          <w:tcPr>
            <w:tcW w:w="2491"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450" w:type="dxa"/>
            </w:tcMar>
            <w:vAlign w:val="center"/>
            <w:hideMark/>
          </w:tcPr>
          <w:p w14:paraId="05368CFF" w14:textId="77777777" w:rsidR="000B5283" w:rsidRPr="000B5283" w:rsidRDefault="000B5283" w:rsidP="000B5283">
            <w:pPr>
              <w:spacing w:after="0" w:line="240" w:lineRule="auto"/>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Net Cash Flow</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18CBC5AA"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132.83</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5C6AD8FB"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112.56</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0A13074E"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178.69</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170BE0F4"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-41.70</w:t>
            </w:r>
          </w:p>
        </w:tc>
        <w:tc>
          <w:tcPr>
            <w:tcW w:w="1186"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3DC1AB29"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53.05</w:t>
            </w:r>
          </w:p>
        </w:tc>
      </w:tr>
      <w:tr w:rsidR="000B5283" w:rsidRPr="000B5283" w14:paraId="49D98C28" w14:textId="77777777" w:rsidTr="000B5283">
        <w:trPr>
          <w:trHeight w:val="180"/>
        </w:trPr>
        <w:tc>
          <w:tcPr>
            <w:tcW w:w="2491"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450" w:type="dxa"/>
            </w:tcMar>
            <w:vAlign w:val="center"/>
            <w:hideMark/>
          </w:tcPr>
          <w:p w14:paraId="4F457026" w14:textId="77777777" w:rsidR="000B5283" w:rsidRPr="000B5283" w:rsidRDefault="000B5283" w:rsidP="000B5283">
            <w:pPr>
              <w:spacing w:after="0" w:line="240" w:lineRule="auto"/>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Closing Cash &amp; Cash Equivalent</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35EC533F"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693.36</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464271E0"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560.53</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7E177DFB"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447.97</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6648FDB1"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269.28</w:t>
            </w:r>
          </w:p>
        </w:tc>
        <w:tc>
          <w:tcPr>
            <w:tcW w:w="1186"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193964B7"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310.98</w:t>
            </w:r>
          </w:p>
        </w:tc>
      </w:tr>
      <w:tr w:rsidR="000B5283" w:rsidRPr="000B5283" w14:paraId="6FD679AA" w14:textId="77777777" w:rsidTr="000B5283">
        <w:trPr>
          <w:trHeight w:val="349"/>
        </w:trPr>
        <w:tc>
          <w:tcPr>
            <w:tcW w:w="2491"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450" w:type="dxa"/>
            </w:tcMar>
            <w:vAlign w:val="center"/>
            <w:hideMark/>
          </w:tcPr>
          <w:p w14:paraId="39E2C5E7" w14:textId="77777777" w:rsidR="000B5283" w:rsidRPr="000B5283" w:rsidRDefault="000B5283" w:rsidP="000B5283">
            <w:pPr>
              <w:spacing w:after="0" w:line="240" w:lineRule="auto"/>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Closing Cash &amp; Cash Equivalent Growth (%)</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4BCF13EC"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color w:val="00935C"/>
                <w:sz w:val="24"/>
                <w:szCs w:val="24"/>
                <w:lang w:eastAsia="en-IN"/>
              </w:rPr>
              <w:t>23.70</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623C18E1"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color w:val="00935C"/>
                <w:sz w:val="24"/>
                <w:szCs w:val="24"/>
                <w:lang w:eastAsia="en-IN"/>
              </w:rPr>
              <w:t>25.13</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369348E7"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color w:val="00935C"/>
                <w:sz w:val="24"/>
                <w:szCs w:val="24"/>
                <w:lang w:eastAsia="en-IN"/>
              </w:rPr>
              <w:t>66.36</w:t>
            </w:r>
          </w:p>
        </w:tc>
        <w:tc>
          <w:tcPr>
            <w:tcW w:w="1305"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4B60A59A"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color w:val="ED193B"/>
                <w:sz w:val="24"/>
                <w:szCs w:val="24"/>
                <w:lang w:eastAsia="en-IN"/>
              </w:rPr>
              <w:t>-13.41</w:t>
            </w:r>
          </w:p>
        </w:tc>
        <w:tc>
          <w:tcPr>
            <w:tcW w:w="1186" w:type="dxa"/>
            <w:tcBorders>
              <w:top w:val="single" w:sz="12" w:space="0" w:color="auto"/>
              <w:left w:val="single" w:sz="12" w:space="0" w:color="auto"/>
              <w:bottom w:val="single" w:sz="12" w:space="0" w:color="auto"/>
              <w:right w:val="single" w:sz="12" w:space="0" w:color="auto"/>
            </w:tcBorders>
            <w:shd w:val="clear" w:color="auto" w:fill="FFFFFF"/>
            <w:tcMar>
              <w:top w:w="150" w:type="dxa"/>
              <w:left w:w="225" w:type="dxa"/>
              <w:bottom w:w="150" w:type="dxa"/>
              <w:right w:w="225" w:type="dxa"/>
            </w:tcMar>
            <w:vAlign w:val="center"/>
            <w:hideMark/>
          </w:tcPr>
          <w:p w14:paraId="55BDDD0F"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color w:val="00935C"/>
                <w:sz w:val="24"/>
                <w:szCs w:val="24"/>
                <w:lang w:eastAsia="en-IN"/>
              </w:rPr>
              <w:t>20.57</w:t>
            </w:r>
          </w:p>
        </w:tc>
      </w:tr>
      <w:tr w:rsidR="000B5283" w:rsidRPr="000B5283" w14:paraId="3D37B177" w14:textId="77777777" w:rsidTr="000B5283">
        <w:trPr>
          <w:trHeight w:val="180"/>
        </w:trPr>
        <w:tc>
          <w:tcPr>
            <w:tcW w:w="2491"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450" w:type="dxa"/>
            </w:tcMar>
            <w:vAlign w:val="center"/>
            <w:hideMark/>
          </w:tcPr>
          <w:p w14:paraId="12065A35" w14:textId="77777777" w:rsidR="000B5283" w:rsidRPr="000B5283" w:rsidRDefault="000B5283" w:rsidP="000B5283">
            <w:pPr>
              <w:spacing w:after="0" w:line="240" w:lineRule="auto"/>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Total Debt/ CFO (x)</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18BF6904"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3.86</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022C760E"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0.59</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7EB9A204"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0.45</w:t>
            </w:r>
          </w:p>
        </w:tc>
        <w:tc>
          <w:tcPr>
            <w:tcW w:w="1305"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328976BB"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0.47</w:t>
            </w:r>
          </w:p>
        </w:tc>
        <w:tc>
          <w:tcPr>
            <w:tcW w:w="1186" w:type="dxa"/>
            <w:tcBorders>
              <w:top w:val="single" w:sz="12" w:space="0" w:color="auto"/>
              <w:left w:val="single" w:sz="12" w:space="0" w:color="auto"/>
              <w:bottom w:val="single" w:sz="12" w:space="0" w:color="auto"/>
              <w:right w:val="single" w:sz="12" w:space="0" w:color="auto"/>
            </w:tcBorders>
            <w:shd w:val="clear" w:color="auto" w:fill="F7F7F7"/>
            <w:tcMar>
              <w:top w:w="150" w:type="dxa"/>
              <w:left w:w="225" w:type="dxa"/>
              <w:bottom w:w="150" w:type="dxa"/>
              <w:right w:w="225" w:type="dxa"/>
            </w:tcMar>
            <w:vAlign w:val="center"/>
            <w:hideMark/>
          </w:tcPr>
          <w:p w14:paraId="5E9CB77A" w14:textId="77777777" w:rsidR="000B5283" w:rsidRPr="000B5283" w:rsidRDefault="000B5283" w:rsidP="000B5283">
            <w:pPr>
              <w:spacing w:after="0" w:line="240" w:lineRule="auto"/>
              <w:jc w:val="right"/>
              <w:rPr>
                <w:rFonts w:ascii="Times New Roman" w:eastAsia="Times New Roman" w:hAnsi="Times New Roman" w:cs="Times New Roman"/>
                <w:sz w:val="24"/>
                <w:szCs w:val="24"/>
                <w:lang w:eastAsia="en-IN"/>
              </w:rPr>
            </w:pPr>
            <w:r w:rsidRPr="000B5283">
              <w:rPr>
                <w:rFonts w:ascii="Times New Roman" w:eastAsia="Times New Roman" w:hAnsi="Times New Roman" w:cs="Times New Roman"/>
                <w:sz w:val="24"/>
                <w:szCs w:val="24"/>
                <w:lang w:eastAsia="en-IN"/>
              </w:rPr>
              <w:t>-0.98</w:t>
            </w:r>
          </w:p>
        </w:tc>
      </w:tr>
    </w:tbl>
    <w:p w14:paraId="1C9FFC86" w14:textId="77777777" w:rsidR="000B5283" w:rsidRPr="000B5283" w:rsidRDefault="000B5283" w:rsidP="000B5283">
      <w:pPr>
        <w:shd w:val="clear" w:color="auto" w:fill="FFFFFF"/>
        <w:spacing w:after="0" w:line="240" w:lineRule="auto"/>
        <w:textAlignment w:val="baseline"/>
        <w:rPr>
          <w:rFonts w:ascii="Montserrat" w:eastAsia="Times New Roman" w:hAnsi="Montserrat" w:cs="Times New Roman"/>
          <w:i/>
          <w:iCs/>
          <w:color w:val="3E3E3E"/>
          <w:sz w:val="24"/>
          <w:szCs w:val="24"/>
          <w:lang w:eastAsia="en-IN"/>
        </w:rPr>
      </w:pPr>
      <w:r w:rsidRPr="000B5283">
        <w:rPr>
          <w:rFonts w:ascii="Montserrat" w:eastAsia="Times New Roman" w:hAnsi="Montserrat" w:cs="Times New Roman"/>
          <w:i/>
          <w:iCs/>
          <w:color w:val="3E3E3E"/>
          <w:sz w:val="24"/>
          <w:szCs w:val="24"/>
          <w:lang w:eastAsia="en-IN"/>
        </w:rPr>
        <w:t>All figures in Rs Cr, unless mentioned otherwise</w:t>
      </w:r>
    </w:p>
    <w:p w14:paraId="5A0D8EA9" w14:textId="77777777" w:rsidR="000B5283" w:rsidRPr="000B5283" w:rsidRDefault="000B5283" w:rsidP="007B33E5">
      <w:pPr>
        <w:rPr>
          <w:rFonts w:ascii="Arial" w:eastAsia="Times New Roman" w:hAnsi="Arial" w:cs="Arial"/>
          <w:b/>
          <w:bCs/>
          <w:color w:val="000000"/>
          <w:sz w:val="36"/>
          <w:szCs w:val="36"/>
          <w:lang w:eastAsia="en-IN"/>
        </w:rPr>
      </w:pPr>
    </w:p>
    <w:p w14:paraId="5825B065" w14:textId="77777777" w:rsidR="000B5283" w:rsidRDefault="000B5283">
      <w:pPr>
        <w:rPr>
          <w:rFonts w:ascii="Times New Roman" w:eastAsia="Times New Roman" w:hAnsi="Times New Roman" w:cs="Times New Roman"/>
          <w:b/>
          <w:bCs/>
          <w:color w:val="000000"/>
          <w:sz w:val="60"/>
          <w:szCs w:val="60"/>
          <w:lang w:eastAsia="en-IN"/>
        </w:rPr>
      </w:pPr>
      <w:r>
        <w:rPr>
          <w:rFonts w:ascii="Times New Roman" w:eastAsia="Times New Roman" w:hAnsi="Times New Roman" w:cs="Times New Roman"/>
          <w:b/>
          <w:bCs/>
          <w:color w:val="000000"/>
          <w:sz w:val="60"/>
          <w:szCs w:val="60"/>
          <w:lang w:eastAsia="en-IN"/>
        </w:rPr>
        <w:br w:type="page"/>
      </w:r>
    </w:p>
    <w:p w14:paraId="0EFDAEE5" w14:textId="124EA5B0" w:rsidR="001921C9" w:rsidRPr="00E01E42" w:rsidRDefault="00E01E42" w:rsidP="007B33E5">
      <w:pPr>
        <w:rPr>
          <w:rFonts w:ascii="Book Antiqua" w:hAnsi="Book Antiqua" w:cstheme="minorHAnsi"/>
          <w:b/>
          <w:bCs/>
          <w:sz w:val="56"/>
          <w:szCs w:val="56"/>
        </w:rPr>
      </w:pPr>
      <w:r w:rsidRPr="00E01E42">
        <w:rPr>
          <w:rFonts w:ascii="Book Antiqua" w:hAnsi="Book Antiqua" w:cstheme="minorHAnsi"/>
          <w:b/>
          <w:bCs/>
          <w:sz w:val="52"/>
          <w:szCs w:val="52"/>
        </w:rPr>
        <w:lastRenderedPageBreak/>
        <w:t xml:space="preserve">RATIOS OF VOLTAS </w:t>
      </w:r>
    </w:p>
    <w:p w14:paraId="591007B4" w14:textId="75BEDE30" w:rsidR="00E01E42" w:rsidRPr="00E01E42" w:rsidRDefault="00E01E42" w:rsidP="00DE7C68">
      <w:pPr>
        <w:spacing w:after="0" w:line="240" w:lineRule="auto"/>
        <w:ind w:left="720"/>
        <w:textAlignment w:val="top"/>
        <w:rPr>
          <w:rFonts w:ascii="Times New Roman" w:eastAsia="Times New Roman" w:hAnsi="Times New Roman" w:cs="Times New Roman"/>
          <w:sz w:val="18"/>
          <w:szCs w:val="18"/>
          <w:lang w:eastAsia="en-IN"/>
        </w:rPr>
      </w:pPr>
    </w:p>
    <w:p w14:paraId="64C52527" w14:textId="77777777" w:rsidR="000B5283" w:rsidRPr="00E01E42" w:rsidRDefault="000B5283" w:rsidP="000B5283">
      <w:pPr>
        <w:rPr>
          <w:rFonts w:ascii="Book Antiqua" w:hAnsi="Book Antiqua" w:cstheme="minorHAnsi"/>
          <w:sz w:val="40"/>
          <w:szCs w:val="40"/>
        </w:rPr>
      </w:pPr>
    </w:p>
    <w:p w14:paraId="7FF9B764" w14:textId="77777777" w:rsidR="000B5283" w:rsidRPr="000B5283" w:rsidRDefault="000B5283" w:rsidP="000B5283">
      <w:pPr>
        <w:rPr>
          <w:rFonts w:cstheme="minorHAnsi"/>
          <w:sz w:val="27"/>
          <w:szCs w:val="27"/>
        </w:rPr>
      </w:pPr>
    </w:p>
    <w:tbl>
      <w:tblPr>
        <w:tblpPr w:leftFromText="180" w:rightFromText="180" w:vertAnchor="page" w:horzAnchor="margin" w:tblpXSpec="center" w:tblpY="4312"/>
        <w:tblW w:w="91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2557"/>
        <w:gridCol w:w="1339"/>
        <w:gridCol w:w="1339"/>
        <w:gridCol w:w="1339"/>
        <w:gridCol w:w="1339"/>
        <w:gridCol w:w="1217"/>
      </w:tblGrid>
      <w:tr w:rsidR="00DE7C68" w:rsidRPr="00E01E42" w14:paraId="48FC5100" w14:textId="77777777" w:rsidTr="00DE7C68">
        <w:trPr>
          <w:trHeight w:val="227"/>
          <w:tblHeader/>
        </w:trPr>
        <w:tc>
          <w:tcPr>
            <w:tcW w:w="2557" w:type="dxa"/>
            <w:shd w:val="clear" w:color="auto" w:fill="FFFFFF"/>
            <w:tcMar>
              <w:top w:w="225" w:type="dxa"/>
              <w:left w:w="225" w:type="dxa"/>
              <w:bottom w:w="225" w:type="dxa"/>
              <w:right w:w="450" w:type="dxa"/>
            </w:tcMar>
            <w:vAlign w:val="bottom"/>
            <w:hideMark/>
          </w:tcPr>
          <w:p w14:paraId="4698F483" w14:textId="77777777" w:rsidR="00867C46" w:rsidRPr="00E01E42" w:rsidRDefault="00867C46" w:rsidP="00DE7C68">
            <w:pPr>
              <w:spacing w:after="0" w:line="240" w:lineRule="auto"/>
              <w:rPr>
                <w:rFonts w:ascii="Times New Roman" w:eastAsia="Times New Roman" w:hAnsi="Times New Roman" w:cs="Times New Roman"/>
                <w:b/>
                <w:bCs/>
                <w:caps/>
                <w:sz w:val="24"/>
                <w:szCs w:val="24"/>
                <w:lang w:eastAsia="en-IN"/>
              </w:rPr>
            </w:pPr>
            <w:r w:rsidRPr="00E01E42">
              <w:rPr>
                <w:rFonts w:ascii="Times New Roman" w:eastAsia="Times New Roman" w:hAnsi="Times New Roman" w:cs="Times New Roman"/>
                <w:b/>
                <w:bCs/>
                <w:caps/>
                <w:sz w:val="24"/>
                <w:szCs w:val="24"/>
                <w:lang w:eastAsia="en-IN"/>
              </w:rPr>
              <w:t>ANNUAL</w:t>
            </w:r>
          </w:p>
        </w:tc>
        <w:tc>
          <w:tcPr>
            <w:tcW w:w="1339" w:type="dxa"/>
            <w:shd w:val="clear" w:color="auto" w:fill="FFFFFF"/>
            <w:tcMar>
              <w:top w:w="225" w:type="dxa"/>
              <w:left w:w="225" w:type="dxa"/>
              <w:bottom w:w="225" w:type="dxa"/>
              <w:right w:w="225" w:type="dxa"/>
            </w:tcMar>
            <w:vAlign w:val="bottom"/>
            <w:hideMark/>
          </w:tcPr>
          <w:p w14:paraId="74E932AF" w14:textId="77777777" w:rsidR="00867C46" w:rsidRPr="00E01E42" w:rsidRDefault="00867C46" w:rsidP="00DE7C68">
            <w:pPr>
              <w:spacing w:after="0" w:line="240" w:lineRule="auto"/>
              <w:jc w:val="right"/>
              <w:rPr>
                <w:rFonts w:ascii="Times New Roman" w:eastAsia="Times New Roman" w:hAnsi="Times New Roman" w:cs="Times New Roman"/>
                <w:b/>
                <w:bCs/>
                <w:caps/>
                <w:sz w:val="24"/>
                <w:szCs w:val="24"/>
                <w:lang w:eastAsia="en-IN"/>
              </w:rPr>
            </w:pPr>
            <w:r w:rsidRPr="00E01E42">
              <w:rPr>
                <w:rFonts w:ascii="Times New Roman" w:eastAsia="Times New Roman" w:hAnsi="Times New Roman" w:cs="Times New Roman"/>
                <w:b/>
                <w:bCs/>
                <w:caps/>
                <w:sz w:val="24"/>
                <w:szCs w:val="24"/>
                <w:lang w:eastAsia="en-IN"/>
              </w:rPr>
              <w:t>FY 2023</w:t>
            </w:r>
          </w:p>
        </w:tc>
        <w:tc>
          <w:tcPr>
            <w:tcW w:w="1339" w:type="dxa"/>
            <w:shd w:val="clear" w:color="auto" w:fill="FFFFFF"/>
            <w:tcMar>
              <w:top w:w="225" w:type="dxa"/>
              <w:left w:w="225" w:type="dxa"/>
              <w:bottom w:w="225" w:type="dxa"/>
              <w:right w:w="225" w:type="dxa"/>
            </w:tcMar>
            <w:vAlign w:val="bottom"/>
            <w:hideMark/>
          </w:tcPr>
          <w:p w14:paraId="314A4F66" w14:textId="77777777" w:rsidR="00867C46" w:rsidRPr="00E01E42" w:rsidRDefault="00867C46" w:rsidP="00DE7C68">
            <w:pPr>
              <w:spacing w:after="0" w:line="240" w:lineRule="auto"/>
              <w:jc w:val="right"/>
              <w:rPr>
                <w:rFonts w:ascii="Times New Roman" w:eastAsia="Times New Roman" w:hAnsi="Times New Roman" w:cs="Times New Roman"/>
                <w:b/>
                <w:bCs/>
                <w:caps/>
                <w:sz w:val="24"/>
                <w:szCs w:val="24"/>
                <w:lang w:eastAsia="en-IN"/>
              </w:rPr>
            </w:pPr>
            <w:r w:rsidRPr="00E01E42">
              <w:rPr>
                <w:rFonts w:ascii="Times New Roman" w:eastAsia="Times New Roman" w:hAnsi="Times New Roman" w:cs="Times New Roman"/>
                <w:b/>
                <w:bCs/>
                <w:caps/>
                <w:sz w:val="24"/>
                <w:szCs w:val="24"/>
                <w:lang w:eastAsia="en-IN"/>
              </w:rPr>
              <w:t>FY 2022</w:t>
            </w:r>
          </w:p>
        </w:tc>
        <w:tc>
          <w:tcPr>
            <w:tcW w:w="1339" w:type="dxa"/>
            <w:shd w:val="clear" w:color="auto" w:fill="FFFFFF"/>
            <w:tcMar>
              <w:top w:w="225" w:type="dxa"/>
              <w:left w:w="225" w:type="dxa"/>
              <w:bottom w:w="225" w:type="dxa"/>
              <w:right w:w="225" w:type="dxa"/>
            </w:tcMar>
            <w:vAlign w:val="bottom"/>
            <w:hideMark/>
          </w:tcPr>
          <w:p w14:paraId="0AD4BE38" w14:textId="77777777" w:rsidR="00867C46" w:rsidRPr="00E01E42" w:rsidRDefault="00867C46" w:rsidP="00DE7C68">
            <w:pPr>
              <w:spacing w:after="0" w:line="240" w:lineRule="auto"/>
              <w:jc w:val="right"/>
              <w:rPr>
                <w:rFonts w:ascii="Times New Roman" w:eastAsia="Times New Roman" w:hAnsi="Times New Roman" w:cs="Times New Roman"/>
                <w:b/>
                <w:bCs/>
                <w:caps/>
                <w:sz w:val="24"/>
                <w:szCs w:val="24"/>
                <w:lang w:eastAsia="en-IN"/>
              </w:rPr>
            </w:pPr>
            <w:r w:rsidRPr="00E01E42">
              <w:rPr>
                <w:rFonts w:ascii="Times New Roman" w:eastAsia="Times New Roman" w:hAnsi="Times New Roman" w:cs="Times New Roman"/>
                <w:b/>
                <w:bCs/>
                <w:caps/>
                <w:sz w:val="24"/>
                <w:szCs w:val="24"/>
                <w:lang w:eastAsia="en-IN"/>
              </w:rPr>
              <w:t>FY 2021</w:t>
            </w:r>
          </w:p>
        </w:tc>
        <w:tc>
          <w:tcPr>
            <w:tcW w:w="1339" w:type="dxa"/>
            <w:shd w:val="clear" w:color="auto" w:fill="FFFFFF"/>
            <w:tcMar>
              <w:top w:w="225" w:type="dxa"/>
              <w:left w:w="225" w:type="dxa"/>
              <w:bottom w:w="225" w:type="dxa"/>
              <w:right w:w="225" w:type="dxa"/>
            </w:tcMar>
            <w:vAlign w:val="bottom"/>
            <w:hideMark/>
          </w:tcPr>
          <w:p w14:paraId="1E922CBC" w14:textId="77777777" w:rsidR="00867C46" w:rsidRPr="00E01E42" w:rsidRDefault="00867C46" w:rsidP="00DE7C68">
            <w:pPr>
              <w:spacing w:after="0" w:line="240" w:lineRule="auto"/>
              <w:jc w:val="right"/>
              <w:rPr>
                <w:rFonts w:ascii="Times New Roman" w:eastAsia="Times New Roman" w:hAnsi="Times New Roman" w:cs="Times New Roman"/>
                <w:b/>
                <w:bCs/>
                <w:caps/>
                <w:sz w:val="24"/>
                <w:szCs w:val="24"/>
                <w:lang w:eastAsia="en-IN"/>
              </w:rPr>
            </w:pPr>
            <w:r w:rsidRPr="00E01E42">
              <w:rPr>
                <w:rFonts w:ascii="Times New Roman" w:eastAsia="Times New Roman" w:hAnsi="Times New Roman" w:cs="Times New Roman"/>
                <w:b/>
                <w:bCs/>
                <w:caps/>
                <w:sz w:val="24"/>
                <w:szCs w:val="24"/>
                <w:lang w:eastAsia="en-IN"/>
              </w:rPr>
              <w:t>FY 2020</w:t>
            </w:r>
          </w:p>
        </w:tc>
        <w:tc>
          <w:tcPr>
            <w:tcW w:w="1217" w:type="dxa"/>
            <w:shd w:val="clear" w:color="auto" w:fill="auto"/>
            <w:tcMar>
              <w:top w:w="225" w:type="dxa"/>
              <w:left w:w="225" w:type="dxa"/>
              <w:bottom w:w="225" w:type="dxa"/>
              <w:right w:w="225" w:type="dxa"/>
            </w:tcMar>
            <w:vAlign w:val="bottom"/>
            <w:hideMark/>
          </w:tcPr>
          <w:p w14:paraId="68CAD939" w14:textId="77777777" w:rsidR="00867C46" w:rsidRPr="00E01E42" w:rsidRDefault="00867C46" w:rsidP="00DE7C68">
            <w:pPr>
              <w:spacing w:after="0" w:line="240" w:lineRule="auto"/>
              <w:jc w:val="right"/>
              <w:rPr>
                <w:rFonts w:ascii="Times New Roman" w:eastAsia="Times New Roman" w:hAnsi="Times New Roman" w:cs="Times New Roman"/>
                <w:b/>
                <w:bCs/>
                <w:caps/>
                <w:sz w:val="24"/>
                <w:szCs w:val="24"/>
                <w:lang w:eastAsia="en-IN"/>
              </w:rPr>
            </w:pPr>
            <w:r w:rsidRPr="00E01E42">
              <w:rPr>
                <w:rFonts w:ascii="Times New Roman" w:eastAsia="Times New Roman" w:hAnsi="Times New Roman" w:cs="Times New Roman"/>
                <w:b/>
                <w:bCs/>
                <w:caps/>
                <w:sz w:val="24"/>
                <w:szCs w:val="24"/>
                <w:lang w:eastAsia="en-IN"/>
              </w:rPr>
              <w:t>FY 2019</w:t>
            </w:r>
          </w:p>
        </w:tc>
      </w:tr>
      <w:tr w:rsidR="00DE7C68" w:rsidRPr="00E01E42" w14:paraId="248D86D3" w14:textId="77777777" w:rsidTr="00DE7C68">
        <w:trPr>
          <w:trHeight w:val="227"/>
        </w:trPr>
        <w:tc>
          <w:tcPr>
            <w:tcW w:w="2557" w:type="dxa"/>
            <w:shd w:val="clear" w:color="auto" w:fill="F7F7F7"/>
            <w:tcMar>
              <w:top w:w="150" w:type="dxa"/>
              <w:left w:w="225" w:type="dxa"/>
              <w:bottom w:w="150" w:type="dxa"/>
              <w:right w:w="450" w:type="dxa"/>
            </w:tcMar>
            <w:vAlign w:val="center"/>
            <w:hideMark/>
          </w:tcPr>
          <w:p w14:paraId="12BC390E"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Return on Equity (%)</w:t>
            </w:r>
          </w:p>
        </w:tc>
        <w:tc>
          <w:tcPr>
            <w:tcW w:w="1339" w:type="dxa"/>
            <w:shd w:val="clear" w:color="auto" w:fill="F7F7F7"/>
            <w:tcMar>
              <w:top w:w="150" w:type="dxa"/>
              <w:left w:w="225" w:type="dxa"/>
              <w:bottom w:w="150" w:type="dxa"/>
              <w:right w:w="225" w:type="dxa"/>
            </w:tcMar>
            <w:vAlign w:val="center"/>
            <w:hideMark/>
          </w:tcPr>
          <w:p w14:paraId="59E58F92"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2.47</w:t>
            </w:r>
          </w:p>
        </w:tc>
        <w:tc>
          <w:tcPr>
            <w:tcW w:w="1339" w:type="dxa"/>
            <w:shd w:val="clear" w:color="auto" w:fill="F7F7F7"/>
            <w:tcMar>
              <w:top w:w="150" w:type="dxa"/>
              <w:left w:w="225" w:type="dxa"/>
              <w:bottom w:w="150" w:type="dxa"/>
              <w:right w:w="225" w:type="dxa"/>
            </w:tcMar>
            <w:vAlign w:val="center"/>
            <w:hideMark/>
          </w:tcPr>
          <w:p w14:paraId="56C1CAC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9.16</w:t>
            </w:r>
          </w:p>
        </w:tc>
        <w:tc>
          <w:tcPr>
            <w:tcW w:w="1339" w:type="dxa"/>
            <w:shd w:val="clear" w:color="auto" w:fill="F7F7F7"/>
            <w:tcMar>
              <w:top w:w="150" w:type="dxa"/>
              <w:left w:w="225" w:type="dxa"/>
              <w:bottom w:w="150" w:type="dxa"/>
              <w:right w:w="225" w:type="dxa"/>
            </w:tcMar>
            <w:vAlign w:val="center"/>
            <w:hideMark/>
          </w:tcPr>
          <w:p w14:paraId="638DF07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10.51</w:t>
            </w:r>
          </w:p>
        </w:tc>
        <w:tc>
          <w:tcPr>
            <w:tcW w:w="1339" w:type="dxa"/>
            <w:shd w:val="clear" w:color="auto" w:fill="F7F7F7"/>
            <w:tcMar>
              <w:top w:w="150" w:type="dxa"/>
              <w:left w:w="225" w:type="dxa"/>
              <w:bottom w:w="150" w:type="dxa"/>
              <w:right w:w="225" w:type="dxa"/>
            </w:tcMar>
            <w:vAlign w:val="center"/>
            <w:hideMark/>
          </w:tcPr>
          <w:p w14:paraId="574FD954"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12.08</w:t>
            </w:r>
          </w:p>
        </w:tc>
        <w:tc>
          <w:tcPr>
            <w:tcW w:w="1217" w:type="dxa"/>
            <w:shd w:val="clear" w:color="auto" w:fill="F7F7F7"/>
            <w:tcMar>
              <w:top w:w="150" w:type="dxa"/>
              <w:left w:w="225" w:type="dxa"/>
              <w:bottom w:w="150" w:type="dxa"/>
              <w:right w:w="225" w:type="dxa"/>
            </w:tcMar>
            <w:vAlign w:val="center"/>
            <w:hideMark/>
          </w:tcPr>
          <w:p w14:paraId="2D515744"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12.35</w:t>
            </w:r>
          </w:p>
        </w:tc>
      </w:tr>
      <w:tr w:rsidR="00DE7C68" w:rsidRPr="00E01E42" w14:paraId="6109B456" w14:textId="77777777" w:rsidTr="00DE7C68">
        <w:trPr>
          <w:trHeight w:val="170"/>
        </w:trPr>
        <w:tc>
          <w:tcPr>
            <w:tcW w:w="2557" w:type="dxa"/>
            <w:shd w:val="clear" w:color="auto" w:fill="FFFFFF"/>
            <w:tcMar>
              <w:top w:w="150" w:type="dxa"/>
              <w:left w:w="225" w:type="dxa"/>
              <w:bottom w:w="150" w:type="dxa"/>
              <w:right w:w="450" w:type="dxa"/>
            </w:tcMar>
            <w:vAlign w:val="center"/>
            <w:hideMark/>
          </w:tcPr>
          <w:p w14:paraId="647A0C31"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Return on Capital Employed (%)</w:t>
            </w:r>
          </w:p>
        </w:tc>
        <w:tc>
          <w:tcPr>
            <w:tcW w:w="1339" w:type="dxa"/>
            <w:shd w:val="clear" w:color="auto" w:fill="FFFFFF"/>
            <w:tcMar>
              <w:top w:w="150" w:type="dxa"/>
              <w:left w:w="225" w:type="dxa"/>
              <w:bottom w:w="150" w:type="dxa"/>
              <w:right w:w="225" w:type="dxa"/>
            </w:tcMar>
            <w:vAlign w:val="center"/>
            <w:hideMark/>
          </w:tcPr>
          <w:p w14:paraId="39328ED7"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12.38</w:t>
            </w:r>
          </w:p>
        </w:tc>
        <w:tc>
          <w:tcPr>
            <w:tcW w:w="1339" w:type="dxa"/>
            <w:shd w:val="clear" w:color="auto" w:fill="FFFFFF"/>
            <w:tcMar>
              <w:top w:w="150" w:type="dxa"/>
              <w:left w:w="225" w:type="dxa"/>
              <w:bottom w:w="150" w:type="dxa"/>
              <w:right w:w="225" w:type="dxa"/>
            </w:tcMar>
            <w:vAlign w:val="center"/>
            <w:hideMark/>
          </w:tcPr>
          <w:p w14:paraId="639E9C2E"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14.64</w:t>
            </w:r>
          </w:p>
        </w:tc>
        <w:tc>
          <w:tcPr>
            <w:tcW w:w="1339" w:type="dxa"/>
            <w:shd w:val="clear" w:color="auto" w:fill="FFFFFF"/>
            <w:tcMar>
              <w:top w:w="150" w:type="dxa"/>
              <w:left w:w="225" w:type="dxa"/>
              <w:bottom w:w="150" w:type="dxa"/>
              <w:right w:w="225" w:type="dxa"/>
            </w:tcMar>
            <w:vAlign w:val="center"/>
            <w:hideMark/>
          </w:tcPr>
          <w:p w14:paraId="56DA74E4"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15.45</w:t>
            </w:r>
          </w:p>
        </w:tc>
        <w:tc>
          <w:tcPr>
            <w:tcW w:w="1339" w:type="dxa"/>
            <w:shd w:val="clear" w:color="auto" w:fill="FFFFFF"/>
            <w:tcMar>
              <w:top w:w="150" w:type="dxa"/>
              <w:left w:w="225" w:type="dxa"/>
              <w:bottom w:w="150" w:type="dxa"/>
              <w:right w:w="225" w:type="dxa"/>
            </w:tcMar>
            <w:vAlign w:val="center"/>
            <w:hideMark/>
          </w:tcPr>
          <w:p w14:paraId="15C3230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20.00</w:t>
            </w:r>
          </w:p>
        </w:tc>
        <w:tc>
          <w:tcPr>
            <w:tcW w:w="1217" w:type="dxa"/>
            <w:shd w:val="clear" w:color="auto" w:fill="FFFFFF"/>
            <w:tcMar>
              <w:top w:w="150" w:type="dxa"/>
              <w:left w:w="225" w:type="dxa"/>
              <w:bottom w:w="150" w:type="dxa"/>
              <w:right w:w="225" w:type="dxa"/>
            </w:tcMar>
            <w:vAlign w:val="center"/>
            <w:hideMark/>
          </w:tcPr>
          <w:p w14:paraId="7A24637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18.26</w:t>
            </w:r>
          </w:p>
        </w:tc>
      </w:tr>
      <w:tr w:rsidR="00DE7C68" w:rsidRPr="00E01E42" w14:paraId="7938A106" w14:textId="77777777" w:rsidTr="00DE7C68">
        <w:trPr>
          <w:trHeight w:val="227"/>
        </w:trPr>
        <w:tc>
          <w:tcPr>
            <w:tcW w:w="2557" w:type="dxa"/>
            <w:shd w:val="clear" w:color="auto" w:fill="F7F7F7"/>
            <w:tcMar>
              <w:top w:w="150" w:type="dxa"/>
              <w:left w:w="225" w:type="dxa"/>
              <w:bottom w:w="150" w:type="dxa"/>
              <w:right w:w="450" w:type="dxa"/>
            </w:tcMar>
            <w:vAlign w:val="center"/>
            <w:hideMark/>
          </w:tcPr>
          <w:p w14:paraId="4C581FE2"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Return on Assets (%)</w:t>
            </w:r>
          </w:p>
        </w:tc>
        <w:tc>
          <w:tcPr>
            <w:tcW w:w="1339" w:type="dxa"/>
            <w:shd w:val="clear" w:color="auto" w:fill="F7F7F7"/>
            <w:tcMar>
              <w:top w:w="150" w:type="dxa"/>
              <w:left w:w="225" w:type="dxa"/>
              <w:bottom w:w="150" w:type="dxa"/>
              <w:right w:w="225" w:type="dxa"/>
            </w:tcMar>
            <w:vAlign w:val="center"/>
            <w:hideMark/>
          </w:tcPr>
          <w:p w14:paraId="6BCBF65E"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1.31</w:t>
            </w:r>
          </w:p>
        </w:tc>
        <w:tc>
          <w:tcPr>
            <w:tcW w:w="1339" w:type="dxa"/>
            <w:shd w:val="clear" w:color="auto" w:fill="F7F7F7"/>
            <w:tcMar>
              <w:top w:w="150" w:type="dxa"/>
              <w:left w:w="225" w:type="dxa"/>
              <w:bottom w:w="150" w:type="dxa"/>
              <w:right w:w="225" w:type="dxa"/>
            </w:tcMar>
            <w:vAlign w:val="center"/>
            <w:hideMark/>
          </w:tcPr>
          <w:p w14:paraId="0AB7691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5.17</w:t>
            </w:r>
          </w:p>
        </w:tc>
        <w:tc>
          <w:tcPr>
            <w:tcW w:w="1339" w:type="dxa"/>
            <w:shd w:val="clear" w:color="auto" w:fill="F7F7F7"/>
            <w:tcMar>
              <w:top w:w="150" w:type="dxa"/>
              <w:left w:w="225" w:type="dxa"/>
              <w:bottom w:w="150" w:type="dxa"/>
              <w:right w:w="225" w:type="dxa"/>
            </w:tcMar>
            <w:vAlign w:val="center"/>
            <w:hideMark/>
          </w:tcPr>
          <w:p w14:paraId="394845D7"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6.06</w:t>
            </w:r>
          </w:p>
        </w:tc>
        <w:tc>
          <w:tcPr>
            <w:tcW w:w="1339" w:type="dxa"/>
            <w:shd w:val="clear" w:color="auto" w:fill="F7F7F7"/>
            <w:tcMar>
              <w:top w:w="150" w:type="dxa"/>
              <w:left w:w="225" w:type="dxa"/>
              <w:bottom w:w="150" w:type="dxa"/>
              <w:right w:w="225" w:type="dxa"/>
            </w:tcMar>
            <w:vAlign w:val="center"/>
            <w:hideMark/>
          </w:tcPr>
          <w:p w14:paraId="24AC2DD0"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6.34</w:t>
            </w:r>
          </w:p>
        </w:tc>
        <w:tc>
          <w:tcPr>
            <w:tcW w:w="1217" w:type="dxa"/>
            <w:shd w:val="clear" w:color="auto" w:fill="F7F7F7"/>
            <w:tcMar>
              <w:top w:w="150" w:type="dxa"/>
              <w:left w:w="225" w:type="dxa"/>
              <w:bottom w:w="150" w:type="dxa"/>
              <w:right w:w="225" w:type="dxa"/>
            </w:tcMar>
            <w:vAlign w:val="center"/>
            <w:hideMark/>
          </w:tcPr>
          <w:p w14:paraId="7C663CD5"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6.75</w:t>
            </w:r>
          </w:p>
        </w:tc>
      </w:tr>
      <w:tr w:rsidR="00DE7C68" w:rsidRPr="00E01E42" w14:paraId="70DFA8FD" w14:textId="77777777" w:rsidTr="00DE7C68">
        <w:trPr>
          <w:trHeight w:val="170"/>
        </w:trPr>
        <w:tc>
          <w:tcPr>
            <w:tcW w:w="2557" w:type="dxa"/>
            <w:shd w:val="clear" w:color="auto" w:fill="FFFFFF"/>
            <w:tcMar>
              <w:top w:w="150" w:type="dxa"/>
              <w:left w:w="225" w:type="dxa"/>
              <w:bottom w:w="150" w:type="dxa"/>
              <w:right w:w="450" w:type="dxa"/>
            </w:tcMar>
            <w:vAlign w:val="center"/>
            <w:hideMark/>
          </w:tcPr>
          <w:p w14:paraId="0C8667E2"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Interest Coverage Ratio (x)</w:t>
            </w:r>
          </w:p>
        </w:tc>
        <w:tc>
          <w:tcPr>
            <w:tcW w:w="1339" w:type="dxa"/>
            <w:shd w:val="clear" w:color="auto" w:fill="FFFFFF"/>
            <w:tcMar>
              <w:top w:w="150" w:type="dxa"/>
              <w:left w:w="225" w:type="dxa"/>
              <w:bottom w:w="150" w:type="dxa"/>
              <w:right w:w="225" w:type="dxa"/>
            </w:tcMar>
            <w:vAlign w:val="center"/>
            <w:hideMark/>
          </w:tcPr>
          <w:p w14:paraId="1B4BF097"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25.04</w:t>
            </w:r>
          </w:p>
        </w:tc>
        <w:tc>
          <w:tcPr>
            <w:tcW w:w="1339" w:type="dxa"/>
            <w:shd w:val="clear" w:color="auto" w:fill="FFFFFF"/>
            <w:tcMar>
              <w:top w:w="150" w:type="dxa"/>
              <w:left w:w="225" w:type="dxa"/>
              <w:bottom w:w="150" w:type="dxa"/>
              <w:right w:w="225" w:type="dxa"/>
            </w:tcMar>
            <w:vAlign w:val="center"/>
            <w:hideMark/>
          </w:tcPr>
          <w:p w14:paraId="4B59A021"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33.66</w:t>
            </w:r>
          </w:p>
        </w:tc>
        <w:tc>
          <w:tcPr>
            <w:tcW w:w="1339" w:type="dxa"/>
            <w:shd w:val="clear" w:color="auto" w:fill="FFFFFF"/>
            <w:tcMar>
              <w:top w:w="150" w:type="dxa"/>
              <w:left w:w="225" w:type="dxa"/>
              <w:bottom w:w="150" w:type="dxa"/>
              <w:right w:w="225" w:type="dxa"/>
            </w:tcMar>
            <w:vAlign w:val="center"/>
            <w:hideMark/>
          </w:tcPr>
          <w:p w14:paraId="4860F292"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31.75</w:t>
            </w:r>
          </w:p>
        </w:tc>
        <w:tc>
          <w:tcPr>
            <w:tcW w:w="1339" w:type="dxa"/>
            <w:shd w:val="clear" w:color="auto" w:fill="FFFFFF"/>
            <w:tcMar>
              <w:top w:w="150" w:type="dxa"/>
              <w:left w:w="225" w:type="dxa"/>
              <w:bottom w:w="150" w:type="dxa"/>
              <w:right w:w="225" w:type="dxa"/>
            </w:tcMar>
            <w:vAlign w:val="center"/>
            <w:hideMark/>
          </w:tcPr>
          <w:p w14:paraId="4A46AA0C"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41.96</w:t>
            </w:r>
          </w:p>
        </w:tc>
        <w:tc>
          <w:tcPr>
            <w:tcW w:w="1217" w:type="dxa"/>
            <w:shd w:val="clear" w:color="auto" w:fill="FFFFFF"/>
            <w:tcMar>
              <w:top w:w="150" w:type="dxa"/>
              <w:left w:w="225" w:type="dxa"/>
              <w:bottom w:w="150" w:type="dxa"/>
              <w:right w:w="225" w:type="dxa"/>
            </w:tcMar>
            <w:vAlign w:val="center"/>
            <w:hideMark/>
          </w:tcPr>
          <w:p w14:paraId="13F6747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23.47</w:t>
            </w:r>
          </w:p>
        </w:tc>
      </w:tr>
      <w:tr w:rsidR="00DE7C68" w:rsidRPr="00E01E42" w14:paraId="2E91CE53" w14:textId="77777777" w:rsidTr="00DE7C68">
        <w:trPr>
          <w:trHeight w:val="227"/>
        </w:trPr>
        <w:tc>
          <w:tcPr>
            <w:tcW w:w="2557" w:type="dxa"/>
            <w:shd w:val="clear" w:color="auto" w:fill="F7F7F7"/>
            <w:tcMar>
              <w:top w:w="150" w:type="dxa"/>
              <w:left w:w="225" w:type="dxa"/>
              <w:bottom w:w="150" w:type="dxa"/>
              <w:right w:w="450" w:type="dxa"/>
            </w:tcMar>
            <w:vAlign w:val="center"/>
            <w:hideMark/>
          </w:tcPr>
          <w:p w14:paraId="4F62D9FC"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Asset Turnover Ratio (x)</w:t>
            </w:r>
          </w:p>
        </w:tc>
        <w:tc>
          <w:tcPr>
            <w:tcW w:w="1339" w:type="dxa"/>
            <w:shd w:val="clear" w:color="auto" w:fill="F7F7F7"/>
            <w:tcMar>
              <w:top w:w="150" w:type="dxa"/>
              <w:left w:w="225" w:type="dxa"/>
              <w:bottom w:w="150" w:type="dxa"/>
              <w:right w:w="225" w:type="dxa"/>
            </w:tcMar>
            <w:vAlign w:val="center"/>
            <w:hideMark/>
          </w:tcPr>
          <w:p w14:paraId="1E517DE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0.78</w:t>
            </w:r>
          </w:p>
        </w:tc>
        <w:tc>
          <w:tcPr>
            <w:tcW w:w="1339" w:type="dxa"/>
            <w:shd w:val="clear" w:color="auto" w:fill="F7F7F7"/>
            <w:tcMar>
              <w:top w:w="150" w:type="dxa"/>
              <w:left w:w="225" w:type="dxa"/>
              <w:bottom w:w="150" w:type="dxa"/>
              <w:right w:w="225" w:type="dxa"/>
            </w:tcMar>
            <w:vAlign w:val="center"/>
            <w:hideMark/>
          </w:tcPr>
          <w:p w14:paraId="3758BDB9"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0.79</w:t>
            </w:r>
          </w:p>
        </w:tc>
        <w:tc>
          <w:tcPr>
            <w:tcW w:w="1339" w:type="dxa"/>
            <w:shd w:val="clear" w:color="auto" w:fill="F7F7F7"/>
            <w:tcMar>
              <w:top w:w="150" w:type="dxa"/>
              <w:left w:w="225" w:type="dxa"/>
              <w:bottom w:w="150" w:type="dxa"/>
              <w:right w:w="225" w:type="dxa"/>
            </w:tcMar>
            <w:vAlign w:val="center"/>
            <w:hideMark/>
          </w:tcPr>
          <w:p w14:paraId="627326C4"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0.79</w:t>
            </w:r>
          </w:p>
        </w:tc>
        <w:tc>
          <w:tcPr>
            <w:tcW w:w="1339" w:type="dxa"/>
            <w:shd w:val="clear" w:color="auto" w:fill="F7F7F7"/>
            <w:tcMar>
              <w:top w:w="150" w:type="dxa"/>
              <w:left w:w="225" w:type="dxa"/>
              <w:bottom w:w="150" w:type="dxa"/>
              <w:right w:w="225" w:type="dxa"/>
            </w:tcMar>
            <w:vAlign w:val="center"/>
            <w:hideMark/>
          </w:tcPr>
          <w:p w14:paraId="76A30EC2"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93.89</w:t>
            </w:r>
          </w:p>
        </w:tc>
        <w:tc>
          <w:tcPr>
            <w:tcW w:w="1217" w:type="dxa"/>
            <w:shd w:val="clear" w:color="auto" w:fill="F7F7F7"/>
            <w:tcMar>
              <w:top w:w="150" w:type="dxa"/>
              <w:left w:w="225" w:type="dxa"/>
              <w:bottom w:w="150" w:type="dxa"/>
              <w:right w:w="225" w:type="dxa"/>
            </w:tcMar>
            <w:vAlign w:val="center"/>
            <w:hideMark/>
          </w:tcPr>
          <w:p w14:paraId="687A1558"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94.71</w:t>
            </w:r>
          </w:p>
        </w:tc>
      </w:tr>
      <w:tr w:rsidR="00DE7C68" w:rsidRPr="00E01E42" w14:paraId="291F3EF0" w14:textId="77777777" w:rsidTr="00DE7C68">
        <w:trPr>
          <w:trHeight w:val="227"/>
        </w:trPr>
        <w:tc>
          <w:tcPr>
            <w:tcW w:w="2557" w:type="dxa"/>
            <w:shd w:val="clear" w:color="auto" w:fill="FFFFFF"/>
            <w:tcMar>
              <w:top w:w="150" w:type="dxa"/>
              <w:left w:w="225" w:type="dxa"/>
              <w:bottom w:w="150" w:type="dxa"/>
              <w:right w:w="450" w:type="dxa"/>
            </w:tcMar>
            <w:vAlign w:val="center"/>
            <w:hideMark/>
          </w:tcPr>
          <w:p w14:paraId="2AA51B92"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Price to Earnings (x)</w:t>
            </w:r>
          </w:p>
        </w:tc>
        <w:tc>
          <w:tcPr>
            <w:tcW w:w="1339" w:type="dxa"/>
            <w:shd w:val="clear" w:color="auto" w:fill="FFFFFF"/>
            <w:tcMar>
              <w:top w:w="150" w:type="dxa"/>
              <w:left w:w="225" w:type="dxa"/>
              <w:bottom w:w="150" w:type="dxa"/>
              <w:right w:w="225" w:type="dxa"/>
            </w:tcMar>
            <w:vAlign w:val="center"/>
            <w:hideMark/>
          </w:tcPr>
          <w:p w14:paraId="1B1F8C94"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204.08</w:t>
            </w:r>
          </w:p>
        </w:tc>
        <w:tc>
          <w:tcPr>
            <w:tcW w:w="1339" w:type="dxa"/>
            <w:shd w:val="clear" w:color="auto" w:fill="FFFFFF"/>
            <w:tcMar>
              <w:top w:w="150" w:type="dxa"/>
              <w:left w:w="225" w:type="dxa"/>
              <w:bottom w:w="150" w:type="dxa"/>
              <w:right w:w="225" w:type="dxa"/>
            </w:tcMar>
            <w:vAlign w:val="center"/>
            <w:hideMark/>
          </w:tcPr>
          <w:p w14:paraId="2460C9C2"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81.97</w:t>
            </w:r>
          </w:p>
        </w:tc>
        <w:tc>
          <w:tcPr>
            <w:tcW w:w="1339" w:type="dxa"/>
            <w:shd w:val="clear" w:color="auto" w:fill="FFFFFF"/>
            <w:tcMar>
              <w:top w:w="150" w:type="dxa"/>
              <w:left w:w="225" w:type="dxa"/>
              <w:bottom w:w="150" w:type="dxa"/>
              <w:right w:w="225" w:type="dxa"/>
            </w:tcMar>
            <w:vAlign w:val="center"/>
            <w:hideMark/>
          </w:tcPr>
          <w:p w14:paraId="3028CF99"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63.29</w:t>
            </w:r>
          </w:p>
        </w:tc>
        <w:tc>
          <w:tcPr>
            <w:tcW w:w="1339" w:type="dxa"/>
            <w:shd w:val="clear" w:color="auto" w:fill="FFFFFF"/>
            <w:tcMar>
              <w:top w:w="150" w:type="dxa"/>
              <w:left w:w="225" w:type="dxa"/>
              <w:bottom w:w="150" w:type="dxa"/>
              <w:right w:w="225" w:type="dxa"/>
            </w:tcMar>
            <w:vAlign w:val="center"/>
            <w:hideMark/>
          </w:tcPr>
          <w:p w14:paraId="28B0FC4C"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30.67</w:t>
            </w:r>
          </w:p>
        </w:tc>
        <w:tc>
          <w:tcPr>
            <w:tcW w:w="1217" w:type="dxa"/>
            <w:shd w:val="clear" w:color="auto" w:fill="FFFFFF"/>
            <w:tcMar>
              <w:top w:w="150" w:type="dxa"/>
              <w:left w:w="225" w:type="dxa"/>
              <w:bottom w:w="150" w:type="dxa"/>
              <w:right w:w="225" w:type="dxa"/>
            </w:tcMar>
            <w:vAlign w:val="center"/>
            <w:hideMark/>
          </w:tcPr>
          <w:p w14:paraId="28CBAFAD"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41.15</w:t>
            </w:r>
          </w:p>
        </w:tc>
      </w:tr>
      <w:tr w:rsidR="00DE7C68" w:rsidRPr="00E01E42" w14:paraId="4153B34C" w14:textId="77777777" w:rsidTr="00DE7C68">
        <w:trPr>
          <w:trHeight w:val="170"/>
        </w:trPr>
        <w:tc>
          <w:tcPr>
            <w:tcW w:w="2557" w:type="dxa"/>
            <w:shd w:val="clear" w:color="auto" w:fill="F7F7F7"/>
            <w:tcMar>
              <w:top w:w="150" w:type="dxa"/>
              <w:left w:w="225" w:type="dxa"/>
              <w:bottom w:w="150" w:type="dxa"/>
              <w:right w:w="450" w:type="dxa"/>
            </w:tcMar>
            <w:vAlign w:val="center"/>
            <w:hideMark/>
          </w:tcPr>
          <w:p w14:paraId="2EBE54C8"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Price to Book (x)</w:t>
            </w:r>
          </w:p>
        </w:tc>
        <w:tc>
          <w:tcPr>
            <w:tcW w:w="1339" w:type="dxa"/>
            <w:shd w:val="clear" w:color="auto" w:fill="F7F7F7"/>
            <w:tcMar>
              <w:top w:w="150" w:type="dxa"/>
              <w:left w:w="225" w:type="dxa"/>
              <w:bottom w:w="150" w:type="dxa"/>
              <w:right w:w="225" w:type="dxa"/>
            </w:tcMar>
            <w:vAlign w:val="center"/>
            <w:hideMark/>
          </w:tcPr>
          <w:p w14:paraId="56C73D18"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4.96</w:t>
            </w:r>
          </w:p>
        </w:tc>
        <w:tc>
          <w:tcPr>
            <w:tcW w:w="1339" w:type="dxa"/>
            <w:shd w:val="clear" w:color="auto" w:fill="F7F7F7"/>
            <w:tcMar>
              <w:top w:w="150" w:type="dxa"/>
              <w:left w:w="225" w:type="dxa"/>
              <w:bottom w:w="150" w:type="dxa"/>
              <w:right w:w="225" w:type="dxa"/>
            </w:tcMar>
            <w:vAlign w:val="center"/>
            <w:hideMark/>
          </w:tcPr>
          <w:p w14:paraId="347FA3A7"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7.49</w:t>
            </w:r>
          </w:p>
        </w:tc>
        <w:tc>
          <w:tcPr>
            <w:tcW w:w="1339" w:type="dxa"/>
            <w:shd w:val="clear" w:color="auto" w:fill="F7F7F7"/>
            <w:tcMar>
              <w:top w:w="150" w:type="dxa"/>
              <w:left w:w="225" w:type="dxa"/>
              <w:bottom w:w="150" w:type="dxa"/>
              <w:right w:w="225" w:type="dxa"/>
            </w:tcMar>
            <w:vAlign w:val="center"/>
            <w:hideMark/>
          </w:tcPr>
          <w:p w14:paraId="1FB600A8"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6.64</w:t>
            </w:r>
          </w:p>
        </w:tc>
        <w:tc>
          <w:tcPr>
            <w:tcW w:w="1339" w:type="dxa"/>
            <w:shd w:val="clear" w:color="auto" w:fill="F7F7F7"/>
            <w:tcMar>
              <w:top w:w="150" w:type="dxa"/>
              <w:left w:w="225" w:type="dxa"/>
              <w:bottom w:w="150" w:type="dxa"/>
              <w:right w:w="225" w:type="dxa"/>
            </w:tcMar>
            <w:vAlign w:val="center"/>
            <w:hideMark/>
          </w:tcPr>
          <w:p w14:paraId="2443EF58"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3.70</w:t>
            </w:r>
          </w:p>
        </w:tc>
        <w:tc>
          <w:tcPr>
            <w:tcW w:w="1217" w:type="dxa"/>
            <w:shd w:val="clear" w:color="auto" w:fill="F7F7F7"/>
            <w:tcMar>
              <w:top w:w="150" w:type="dxa"/>
              <w:left w:w="225" w:type="dxa"/>
              <w:bottom w:w="150" w:type="dxa"/>
              <w:right w:w="225" w:type="dxa"/>
            </w:tcMar>
            <w:vAlign w:val="center"/>
            <w:hideMark/>
          </w:tcPr>
          <w:p w14:paraId="5D41D34A"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5.07</w:t>
            </w:r>
          </w:p>
        </w:tc>
      </w:tr>
      <w:tr w:rsidR="00DE7C68" w:rsidRPr="00E01E42" w14:paraId="65A64A48" w14:textId="77777777" w:rsidTr="00DE7C68">
        <w:trPr>
          <w:trHeight w:val="227"/>
        </w:trPr>
        <w:tc>
          <w:tcPr>
            <w:tcW w:w="2557" w:type="dxa"/>
            <w:shd w:val="clear" w:color="auto" w:fill="FFFFFF"/>
            <w:tcMar>
              <w:top w:w="150" w:type="dxa"/>
              <w:left w:w="225" w:type="dxa"/>
              <w:bottom w:w="150" w:type="dxa"/>
              <w:right w:w="450" w:type="dxa"/>
            </w:tcMar>
            <w:vAlign w:val="center"/>
            <w:hideMark/>
          </w:tcPr>
          <w:p w14:paraId="43123649"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EV/EBITDA (x)</w:t>
            </w:r>
          </w:p>
        </w:tc>
        <w:tc>
          <w:tcPr>
            <w:tcW w:w="1339" w:type="dxa"/>
            <w:shd w:val="clear" w:color="auto" w:fill="FFFFFF"/>
            <w:tcMar>
              <w:top w:w="150" w:type="dxa"/>
              <w:left w:w="225" w:type="dxa"/>
              <w:bottom w:w="150" w:type="dxa"/>
              <w:right w:w="225" w:type="dxa"/>
            </w:tcMar>
            <w:vAlign w:val="center"/>
            <w:hideMark/>
          </w:tcPr>
          <w:p w14:paraId="2CB979E5"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36.47</w:t>
            </w:r>
          </w:p>
        </w:tc>
        <w:tc>
          <w:tcPr>
            <w:tcW w:w="1339" w:type="dxa"/>
            <w:shd w:val="clear" w:color="auto" w:fill="FFFFFF"/>
            <w:tcMar>
              <w:top w:w="150" w:type="dxa"/>
              <w:left w:w="225" w:type="dxa"/>
              <w:bottom w:w="150" w:type="dxa"/>
              <w:right w:w="225" w:type="dxa"/>
            </w:tcMar>
            <w:vAlign w:val="center"/>
            <w:hideMark/>
          </w:tcPr>
          <w:p w14:paraId="628604D4"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47.06</w:t>
            </w:r>
          </w:p>
        </w:tc>
        <w:tc>
          <w:tcPr>
            <w:tcW w:w="1339" w:type="dxa"/>
            <w:shd w:val="clear" w:color="auto" w:fill="FFFFFF"/>
            <w:tcMar>
              <w:top w:w="150" w:type="dxa"/>
              <w:left w:w="225" w:type="dxa"/>
              <w:bottom w:w="150" w:type="dxa"/>
              <w:right w:w="225" w:type="dxa"/>
            </w:tcMar>
            <w:vAlign w:val="center"/>
            <w:hideMark/>
          </w:tcPr>
          <w:p w14:paraId="4A743386"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39.71</w:t>
            </w:r>
          </w:p>
        </w:tc>
        <w:tc>
          <w:tcPr>
            <w:tcW w:w="1339" w:type="dxa"/>
            <w:shd w:val="clear" w:color="auto" w:fill="FFFFFF"/>
            <w:tcMar>
              <w:top w:w="150" w:type="dxa"/>
              <w:left w:w="225" w:type="dxa"/>
              <w:bottom w:w="150" w:type="dxa"/>
              <w:right w:w="225" w:type="dxa"/>
            </w:tcMar>
            <w:vAlign w:val="center"/>
            <w:hideMark/>
          </w:tcPr>
          <w:p w14:paraId="66E974D8"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17.21</w:t>
            </w:r>
          </w:p>
        </w:tc>
        <w:tc>
          <w:tcPr>
            <w:tcW w:w="1217" w:type="dxa"/>
            <w:shd w:val="clear" w:color="auto" w:fill="FFFFFF"/>
            <w:tcMar>
              <w:top w:w="150" w:type="dxa"/>
              <w:left w:w="225" w:type="dxa"/>
              <w:bottom w:w="150" w:type="dxa"/>
              <w:right w:w="225" w:type="dxa"/>
            </w:tcMar>
            <w:vAlign w:val="center"/>
            <w:hideMark/>
          </w:tcPr>
          <w:p w14:paraId="25346227"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26.17</w:t>
            </w:r>
          </w:p>
        </w:tc>
      </w:tr>
      <w:tr w:rsidR="00DE7C68" w:rsidRPr="00E01E42" w14:paraId="16A07E57" w14:textId="77777777" w:rsidTr="00DE7C68">
        <w:trPr>
          <w:trHeight w:val="227"/>
        </w:trPr>
        <w:tc>
          <w:tcPr>
            <w:tcW w:w="2557" w:type="dxa"/>
            <w:shd w:val="clear" w:color="auto" w:fill="F7F7F7"/>
            <w:tcMar>
              <w:top w:w="150" w:type="dxa"/>
              <w:left w:w="225" w:type="dxa"/>
              <w:bottom w:w="150" w:type="dxa"/>
              <w:right w:w="450" w:type="dxa"/>
            </w:tcMar>
            <w:vAlign w:val="center"/>
            <w:hideMark/>
          </w:tcPr>
          <w:p w14:paraId="377C9D60" w14:textId="77777777" w:rsidR="00867C46" w:rsidRPr="00E01E42" w:rsidRDefault="00867C46" w:rsidP="00DE7C68">
            <w:pPr>
              <w:spacing w:after="0" w:line="240" w:lineRule="auto"/>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EBITDA Margin (%)</w:t>
            </w:r>
          </w:p>
        </w:tc>
        <w:tc>
          <w:tcPr>
            <w:tcW w:w="1339" w:type="dxa"/>
            <w:shd w:val="clear" w:color="auto" w:fill="F7F7F7"/>
            <w:tcMar>
              <w:top w:w="150" w:type="dxa"/>
              <w:left w:w="225" w:type="dxa"/>
              <w:bottom w:w="150" w:type="dxa"/>
              <w:right w:w="225" w:type="dxa"/>
            </w:tcMar>
            <w:vAlign w:val="center"/>
            <w:hideMark/>
          </w:tcPr>
          <w:p w14:paraId="42AE30F6"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7.79</w:t>
            </w:r>
          </w:p>
        </w:tc>
        <w:tc>
          <w:tcPr>
            <w:tcW w:w="1339" w:type="dxa"/>
            <w:shd w:val="clear" w:color="auto" w:fill="F7F7F7"/>
            <w:tcMar>
              <w:top w:w="150" w:type="dxa"/>
              <w:left w:w="225" w:type="dxa"/>
              <w:bottom w:w="150" w:type="dxa"/>
              <w:right w:w="225" w:type="dxa"/>
            </w:tcMar>
            <w:vAlign w:val="center"/>
            <w:hideMark/>
          </w:tcPr>
          <w:p w14:paraId="2F9912FA"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10.97</w:t>
            </w:r>
          </w:p>
        </w:tc>
        <w:tc>
          <w:tcPr>
            <w:tcW w:w="1339" w:type="dxa"/>
            <w:shd w:val="clear" w:color="auto" w:fill="F7F7F7"/>
            <w:tcMar>
              <w:top w:w="150" w:type="dxa"/>
              <w:left w:w="225" w:type="dxa"/>
              <w:bottom w:w="150" w:type="dxa"/>
              <w:right w:w="225" w:type="dxa"/>
            </w:tcMar>
            <w:vAlign w:val="center"/>
            <w:hideMark/>
          </w:tcPr>
          <w:p w14:paraId="1E79D0D9"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10.98</w:t>
            </w:r>
          </w:p>
        </w:tc>
        <w:tc>
          <w:tcPr>
            <w:tcW w:w="1339" w:type="dxa"/>
            <w:shd w:val="clear" w:color="auto" w:fill="F7F7F7"/>
            <w:tcMar>
              <w:top w:w="150" w:type="dxa"/>
              <w:left w:w="225" w:type="dxa"/>
              <w:bottom w:w="150" w:type="dxa"/>
              <w:right w:w="225" w:type="dxa"/>
            </w:tcMar>
            <w:vAlign w:val="center"/>
            <w:hideMark/>
          </w:tcPr>
          <w:p w14:paraId="424DC802"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11.97</w:t>
            </w:r>
          </w:p>
        </w:tc>
        <w:tc>
          <w:tcPr>
            <w:tcW w:w="1217" w:type="dxa"/>
            <w:shd w:val="clear" w:color="auto" w:fill="F7F7F7"/>
            <w:tcMar>
              <w:top w:w="150" w:type="dxa"/>
              <w:left w:w="225" w:type="dxa"/>
              <w:bottom w:w="150" w:type="dxa"/>
              <w:right w:w="225" w:type="dxa"/>
            </w:tcMar>
            <w:vAlign w:val="center"/>
            <w:hideMark/>
          </w:tcPr>
          <w:p w14:paraId="3CFED0E4" w14:textId="77777777" w:rsidR="00867C46" w:rsidRPr="00E01E42" w:rsidRDefault="00867C46" w:rsidP="00DE7C68">
            <w:pPr>
              <w:spacing w:after="0" w:line="240" w:lineRule="auto"/>
              <w:jc w:val="right"/>
              <w:rPr>
                <w:rFonts w:ascii="Times New Roman" w:eastAsia="Times New Roman" w:hAnsi="Times New Roman" w:cs="Times New Roman"/>
                <w:sz w:val="24"/>
                <w:szCs w:val="24"/>
                <w:lang w:eastAsia="en-IN"/>
              </w:rPr>
            </w:pPr>
            <w:r w:rsidRPr="00E01E42">
              <w:rPr>
                <w:rFonts w:ascii="Times New Roman" w:eastAsia="Times New Roman" w:hAnsi="Times New Roman" w:cs="Times New Roman"/>
                <w:sz w:val="24"/>
                <w:szCs w:val="24"/>
                <w:lang w:eastAsia="en-IN"/>
              </w:rPr>
              <w:t>11.20</w:t>
            </w:r>
          </w:p>
        </w:tc>
      </w:tr>
    </w:tbl>
    <w:p w14:paraId="7C46E97E" w14:textId="77777777" w:rsidR="000B5283" w:rsidRPr="000B5283" w:rsidRDefault="000B5283" w:rsidP="000B5283">
      <w:pPr>
        <w:rPr>
          <w:rFonts w:cstheme="minorHAnsi"/>
          <w:sz w:val="27"/>
          <w:szCs w:val="27"/>
        </w:rPr>
      </w:pPr>
    </w:p>
    <w:p w14:paraId="779C8298" w14:textId="77777777" w:rsidR="000B5283" w:rsidRPr="000B5283" w:rsidRDefault="000B5283" w:rsidP="000B5283">
      <w:pPr>
        <w:rPr>
          <w:rFonts w:cstheme="minorHAnsi"/>
          <w:sz w:val="27"/>
          <w:szCs w:val="27"/>
        </w:rPr>
      </w:pPr>
    </w:p>
    <w:p w14:paraId="38CA91D8" w14:textId="77777777" w:rsidR="000B5283" w:rsidRPr="000B5283" w:rsidRDefault="000B5283" w:rsidP="000B5283">
      <w:pPr>
        <w:rPr>
          <w:rFonts w:cstheme="minorHAnsi"/>
          <w:sz w:val="27"/>
          <w:szCs w:val="27"/>
        </w:rPr>
      </w:pPr>
    </w:p>
    <w:p w14:paraId="02B58779" w14:textId="77777777" w:rsidR="000B5283" w:rsidRPr="000B5283" w:rsidRDefault="000B5283" w:rsidP="000B5283">
      <w:pPr>
        <w:rPr>
          <w:rFonts w:cstheme="minorHAnsi"/>
          <w:sz w:val="27"/>
          <w:szCs w:val="27"/>
        </w:rPr>
      </w:pPr>
    </w:p>
    <w:p w14:paraId="6563480B" w14:textId="77777777" w:rsidR="000B5283" w:rsidRPr="000B5283" w:rsidRDefault="000B5283" w:rsidP="000B5283">
      <w:pPr>
        <w:rPr>
          <w:rFonts w:cstheme="minorHAnsi"/>
          <w:sz w:val="27"/>
          <w:szCs w:val="27"/>
        </w:rPr>
      </w:pPr>
    </w:p>
    <w:p w14:paraId="36C4E2A0" w14:textId="77777777" w:rsidR="000B5283" w:rsidRPr="000B5283" w:rsidRDefault="000B5283" w:rsidP="000B5283">
      <w:pPr>
        <w:rPr>
          <w:rFonts w:cstheme="minorHAnsi"/>
          <w:sz w:val="27"/>
          <w:szCs w:val="27"/>
        </w:rPr>
      </w:pPr>
    </w:p>
    <w:p w14:paraId="6756F9C8" w14:textId="77777777" w:rsidR="000B5283" w:rsidRPr="000B5283" w:rsidRDefault="000B5283" w:rsidP="000B5283">
      <w:pPr>
        <w:rPr>
          <w:rFonts w:cstheme="minorHAnsi"/>
          <w:sz w:val="27"/>
          <w:szCs w:val="27"/>
        </w:rPr>
      </w:pPr>
    </w:p>
    <w:p w14:paraId="77824794" w14:textId="77777777" w:rsidR="000B5283" w:rsidRPr="000B5283" w:rsidRDefault="000B5283" w:rsidP="000B5283">
      <w:pPr>
        <w:rPr>
          <w:rFonts w:cstheme="minorHAnsi"/>
          <w:sz w:val="27"/>
          <w:szCs w:val="27"/>
        </w:rPr>
      </w:pPr>
    </w:p>
    <w:p w14:paraId="2AB2A6FB" w14:textId="77777777" w:rsidR="000B5283" w:rsidRPr="000B5283" w:rsidRDefault="000B5283" w:rsidP="000B5283">
      <w:pPr>
        <w:rPr>
          <w:rFonts w:cstheme="minorHAnsi"/>
          <w:sz w:val="27"/>
          <w:szCs w:val="27"/>
        </w:rPr>
      </w:pPr>
    </w:p>
    <w:p w14:paraId="3F43E453" w14:textId="77777777" w:rsidR="000B5283" w:rsidRPr="000B5283" w:rsidRDefault="000B5283" w:rsidP="000B5283">
      <w:pPr>
        <w:rPr>
          <w:rFonts w:cstheme="minorHAnsi"/>
          <w:sz w:val="27"/>
          <w:szCs w:val="27"/>
        </w:rPr>
      </w:pPr>
    </w:p>
    <w:p w14:paraId="1D2ABBD1" w14:textId="77777777" w:rsidR="000B5283" w:rsidRPr="000B5283" w:rsidRDefault="000B5283" w:rsidP="000B5283">
      <w:pPr>
        <w:rPr>
          <w:rFonts w:cstheme="minorHAnsi"/>
          <w:sz w:val="27"/>
          <w:szCs w:val="27"/>
        </w:rPr>
      </w:pPr>
    </w:p>
    <w:p w14:paraId="7CDDE948" w14:textId="77777777" w:rsidR="000B5283" w:rsidRPr="000B5283" w:rsidRDefault="000B5283" w:rsidP="000B5283">
      <w:pPr>
        <w:rPr>
          <w:rFonts w:cstheme="minorHAnsi"/>
          <w:sz w:val="27"/>
          <w:szCs w:val="27"/>
        </w:rPr>
      </w:pPr>
    </w:p>
    <w:p w14:paraId="305DD535" w14:textId="77777777" w:rsidR="000B5283" w:rsidRPr="000B5283" w:rsidRDefault="000B5283" w:rsidP="000B5283">
      <w:pPr>
        <w:rPr>
          <w:rFonts w:cstheme="minorHAnsi"/>
          <w:sz w:val="27"/>
          <w:szCs w:val="27"/>
        </w:rPr>
      </w:pPr>
    </w:p>
    <w:p w14:paraId="7E19B6B9" w14:textId="16F31FBE" w:rsidR="002E02E7" w:rsidRDefault="002E02E7" w:rsidP="000B5283">
      <w:pPr>
        <w:rPr>
          <w:rFonts w:cstheme="minorHAnsi"/>
          <w:sz w:val="27"/>
          <w:szCs w:val="27"/>
        </w:rPr>
      </w:pPr>
    </w:p>
    <w:p w14:paraId="081567E4" w14:textId="77777777" w:rsidR="002E02E7" w:rsidRDefault="002E02E7">
      <w:pPr>
        <w:rPr>
          <w:rFonts w:cstheme="minorHAnsi"/>
          <w:sz w:val="27"/>
          <w:szCs w:val="27"/>
        </w:rPr>
      </w:pPr>
      <w:r>
        <w:rPr>
          <w:rFonts w:cstheme="minorHAnsi"/>
          <w:sz w:val="27"/>
          <w:szCs w:val="27"/>
        </w:rPr>
        <w:br w:type="page"/>
      </w:r>
    </w:p>
    <w:p w14:paraId="0B255574" w14:textId="77777777" w:rsidR="002E02E7" w:rsidRPr="002E02E7" w:rsidRDefault="00B41550" w:rsidP="002E02E7">
      <w:pPr>
        <w:rPr>
          <w:rFonts w:cstheme="minorHAnsi"/>
          <w:b/>
          <w:bCs/>
          <w:sz w:val="56"/>
          <w:szCs w:val="56"/>
        </w:rPr>
      </w:pPr>
      <w:hyperlink r:id="rId14" w:history="1">
        <w:r w:rsidR="002E02E7" w:rsidRPr="002E02E7">
          <w:rPr>
            <w:rStyle w:val="Hyperlink"/>
            <w:rFonts w:cstheme="minorHAnsi"/>
            <w:b/>
            <w:bCs/>
            <w:sz w:val="56"/>
            <w:szCs w:val="56"/>
          </w:rPr>
          <w:t>Market Summary</w:t>
        </w:r>
      </w:hyperlink>
      <w:r w:rsidR="002E02E7" w:rsidRPr="002E02E7">
        <w:rPr>
          <w:rFonts w:cstheme="minorHAnsi"/>
          <w:b/>
          <w:bCs/>
          <w:sz w:val="56"/>
          <w:szCs w:val="56"/>
        </w:rPr>
        <w:t> &gt; Voltas Ltd</w:t>
      </w:r>
    </w:p>
    <w:p w14:paraId="324BF246" w14:textId="77777777" w:rsidR="002E02E7" w:rsidRPr="002E02E7" w:rsidRDefault="002E02E7" w:rsidP="002E02E7">
      <w:pPr>
        <w:rPr>
          <w:rFonts w:cstheme="minorHAnsi"/>
          <w:sz w:val="27"/>
          <w:szCs w:val="27"/>
        </w:rPr>
      </w:pPr>
      <w:r w:rsidRPr="002E02E7">
        <w:rPr>
          <w:rFonts w:cstheme="minorHAnsi"/>
          <w:sz w:val="27"/>
          <w:szCs w:val="27"/>
        </w:rPr>
        <w:t>1,217.00 INR+398.85 (48.75</w:t>
      </w:r>
      <w:proofErr w:type="gramStart"/>
      <w:r w:rsidRPr="002E02E7">
        <w:rPr>
          <w:rFonts w:cstheme="minorHAnsi"/>
          <w:sz w:val="27"/>
          <w:szCs w:val="27"/>
        </w:rPr>
        <w:t>%)past</w:t>
      </w:r>
      <w:proofErr w:type="gramEnd"/>
      <w:r w:rsidRPr="002E02E7">
        <w:rPr>
          <w:rFonts w:cstheme="minorHAnsi"/>
          <w:sz w:val="27"/>
          <w:szCs w:val="27"/>
        </w:rPr>
        <w:t xml:space="preserve"> year</w:t>
      </w:r>
    </w:p>
    <w:p w14:paraId="269A2493" w14:textId="2FD58BCC" w:rsidR="002E02E7" w:rsidRDefault="002E02E7" w:rsidP="002E02E7">
      <w:pPr>
        <w:rPr>
          <w:rFonts w:cstheme="minorHAnsi"/>
          <w:sz w:val="27"/>
          <w:szCs w:val="27"/>
        </w:rPr>
      </w:pPr>
      <w:r w:rsidRPr="002E02E7">
        <w:rPr>
          <w:rFonts w:cstheme="minorHAnsi"/>
          <w:sz w:val="27"/>
          <w:szCs w:val="27"/>
        </w:rPr>
        <w:t>4 Apr, 3:30 pm IST </w:t>
      </w:r>
      <w:r w:rsidR="00B92C53" w:rsidRPr="002E02E7">
        <w:rPr>
          <w:rFonts w:cstheme="minorHAnsi"/>
          <w:sz w:val="27"/>
          <w:szCs w:val="27"/>
        </w:rPr>
        <w:t xml:space="preserve"> </w:t>
      </w:r>
    </w:p>
    <w:p w14:paraId="54BB19A0" w14:textId="77777777" w:rsidR="00B92C53" w:rsidRDefault="00B92C53" w:rsidP="002E02E7">
      <w:pPr>
        <w:rPr>
          <w:rFonts w:cstheme="minorHAnsi"/>
          <w:sz w:val="27"/>
          <w:szCs w:val="27"/>
        </w:rPr>
      </w:pPr>
    </w:p>
    <w:p w14:paraId="100DBA6D" w14:textId="50808F84" w:rsidR="00B056BE" w:rsidRDefault="0011619A" w:rsidP="0011619A">
      <w:pPr>
        <w:rPr>
          <w:rStyle w:val="IntenseEmphasis"/>
          <w:color w:val="DCC642"/>
          <w:sz w:val="44"/>
          <w:szCs w:val="44"/>
        </w:rPr>
      </w:pPr>
      <w:r w:rsidRPr="00031E72">
        <w:rPr>
          <w:rStyle w:val="IntenseEmphasis"/>
          <w:color w:val="DCC642"/>
          <w:sz w:val="44"/>
          <w:szCs w:val="44"/>
        </w:rPr>
        <w:t>HISTORIC PRICE DATA</w:t>
      </w:r>
    </w:p>
    <w:p w14:paraId="23B904DD" w14:textId="77777777" w:rsidR="00031E72" w:rsidRDefault="00031E72" w:rsidP="0011619A">
      <w:pPr>
        <w:rPr>
          <w:rStyle w:val="IntenseEmphasis"/>
          <w:color w:val="DCC642"/>
          <w:sz w:val="44"/>
          <w:szCs w:val="44"/>
        </w:rPr>
      </w:pPr>
    </w:p>
    <w:tbl>
      <w:tblPr>
        <w:tblW w:w="10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900" w:type="dxa"/>
          <w:right w:w="15" w:type="dxa"/>
        </w:tblCellMar>
        <w:tblLook w:val="04A0" w:firstRow="1" w:lastRow="0" w:firstColumn="1" w:lastColumn="0" w:noHBand="0" w:noVBand="1"/>
      </w:tblPr>
      <w:tblGrid>
        <w:gridCol w:w="1666"/>
        <w:gridCol w:w="1507"/>
        <w:gridCol w:w="1507"/>
        <w:gridCol w:w="1507"/>
        <w:gridCol w:w="1507"/>
        <w:gridCol w:w="1432"/>
        <w:gridCol w:w="1484"/>
      </w:tblGrid>
      <w:tr w:rsidR="009821C0" w:rsidRPr="009821C0" w14:paraId="52CFE8F6" w14:textId="77777777" w:rsidTr="00D76724">
        <w:trPr>
          <w:trHeight w:val="266"/>
          <w:tblHeader/>
        </w:trPr>
        <w:tc>
          <w:tcPr>
            <w:tcW w:w="0" w:type="auto"/>
            <w:noWrap/>
            <w:tcMar>
              <w:top w:w="150" w:type="dxa"/>
              <w:left w:w="240" w:type="dxa"/>
              <w:bottom w:w="150" w:type="dxa"/>
              <w:right w:w="240" w:type="dxa"/>
            </w:tcMar>
            <w:vAlign w:val="center"/>
            <w:hideMark/>
          </w:tcPr>
          <w:p w14:paraId="698F8B16" w14:textId="77777777" w:rsidR="009821C0" w:rsidRPr="009821C0" w:rsidRDefault="009821C0" w:rsidP="009821C0">
            <w:pPr>
              <w:spacing w:after="0" w:line="240" w:lineRule="auto"/>
              <w:textAlignment w:val="center"/>
              <w:rPr>
                <w:rFonts w:ascii="Times New Roman" w:eastAsia="Times New Roman" w:hAnsi="Times New Roman" w:cs="Times New Roman"/>
                <w:color w:val="66758A"/>
                <w:sz w:val="24"/>
                <w:szCs w:val="24"/>
                <w:lang w:eastAsia="en-IN"/>
              </w:rPr>
            </w:pPr>
            <w:r w:rsidRPr="009821C0">
              <w:rPr>
                <w:rFonts w:ascii="Times New Roman" w:eastAsia="Times New Roman" w:hAnsi="Times New Roman" w:cs="Times New Roman"/>
                <w:color w:val="66758A"/>
                <w:sz w:val="24"/>
                <w:szCs w:val="24"/>
                <w:lang w:eastAsia="en-IN"/>
              </w:rPr>
              <w:t>Date</w:t>
            </w:r>
          </w:p>
        </w:tc>
        <w:tc>
          <w:tcPr>
            <w:tcW w:w="0" w:type="auto"/>
            <w:noWrap/>
            <w:tcMar>
              <w:top w:w="150" w:type="dxa"/>
              <w:left w:w="240" w:type="dxa"/>
              <w:bottom w:w="150" w:type="dxa"/>
              <w:right w:w="240" w:type="dxa"/>
            </w:tcMar>
            <w:vAlign w:val="center"/>
            <w:hideMark/>
          </w:tcPr>
          <w:p w14:paraId="42D7BFF5" w14:textId="77777777" w:rsidR="009821C0" w:rsidRPr="009821C0" w:rsidRDefault="009821C0" w:rsidP="009821C0">
            <w:pPr>
              <w:spacing w:after="0" w:line="240" w:lineRule="auto"/>
              <w:jc w:val="center"/>
              <w:textAlignment w:val="center"/>
              <w:rPr>
                <w:rFonts w:ascii="Times New Roman" w:eastAsia="Times New Roman" w:hAnsi="Times New Roman" w:cs="Times New Roman"/>
                <w:color w:val="66758A"/>
                <w:sz w:val="24"/>
                <w:szCs w:val="24"/>
                <w:lang w:eastAsia="en-IN"/>
              </w:rPr>
            </w:pPr>
            <w:r w:rsidRPr="009821C0">
              <w:rPr>
                <w:rFonts w:ascii="Times New Roman" w:eastAsia="Times New Roman" w:hAnsi="Times New Roman" w:cs="Times New Roman"/>
                <w:color w:val="66758A"/>
                <w:sz w:val="24"/>
                <w:szCs w:val="24"/>
                <w:lang w:eastAsia="en-IN"/>
              </w:rPr>
              <w:t>Price</w:t>
            </w:r>
          </w:p>
        </w:tc>
        <w:tc>
          <w:tcPr>
            <w:tcW w:w="0" w:type="auto"/>
            <w:noWrap/>
            <w:tcMar>
              <w:top w:w="150" w:type="dxa"/>
              <w:left w:w="240" w:type="dxa"/>
              <w:bottom w:w="150" w:type="dxa"/>
              <w:right w:w="240" w:type="dxa"/>
            </w:tcMar>
            <w:vAlign w:val="center"/>
            <w:hideMark/>
          </w:tcPr>
          <w:p w14:paraId="69EBE23C" w14:textId="77777777" w:rsidR="009821C0" w:rsidRPr="009821C0" w:rsidRDefault="009821C0" w:rsidP="009821C0">
            <w:pPr>
              <w:spacing w:after="0" w:line="240" w:lineRule="auto"/>
              <w:jc w:val="center"/>
              <w:textAlignment w:val="center"/>
              <w:rPr>
                <w:rFonts w:ascii="Times New Roman" w:eastAsia="Times New Roman" w:hAnsi="Times New Roman" w:cs="Times New Roman"/>
                <w:color w:val="66758A"/>
                <w:sz w:val="24"/>
                <w:szCs w:val="24"/>
                <w:lang w:eastAsia="en-IN"/>
              </w:rPr>
            </w:pPr>
            <w:r w:rsidRPr="009821C0">
              <w:rPr>
                <w:rFonts w:ascii="Times New Roman" w:eastAsia="Times New Roman" w:hAnsi="Times New Roman" w:cs="Times New Roman"/>
                <w:color w:val="66758A"/>
                <w:sz w:val="24"/>
                <w:szCs w:val="24"/>
                <w:lang w:eastAsia="en-IN"/>
              </w:rPr>
              <w:t>Open</w:t>
            </w:r>
          </w:p>
        </w:tc>
        <w:tc>
          <w:tcPr>
            <w:tcW w:w="0" w:type="auto"/>
            <w:noWrap/>
            <w:tcMar>
              <w:top w:w="150" w:type="dxa"/>
              <w:left w:w="240" w:type="dxa"/>
              <w:bottom w:w="150" w:type="dxa"/>
              <w:right w:w="240" w:type="dxa"/>
            </w:tcMar>
            <w:vAlign w:val="center"/>
            <w:hideMark/>
          </w:tcPr>
          <w:p w14:paraId="1952F589" w14:textId="77777777" w:rsidR="009821C0" w:rsidRPr="009821C0" w:rsidRDefault="009821C0" w:rsidP="009821C0">
            <w:pPr>
              <w:spacing w:after="0" w:line="240" w:lineRule="auto"/>
              <w:jc w:val="center"/>
              <w:textAlignment w:val="center"/>
              <w:rPr>
                <w:rFonts w:ascii="Times New Roman" w:eastAsia="Times New Roman" w:hAnsi="Times New Roman" w:cs="Times New Roman"/>
                <w:color w:val="66758A"/>
                <w:sz w:val="24"/>
                <w:szCs w:val="24"/>
                <w:lang w:eastAsia="en-IN"/>
              </w:rPr>
            </w:pPr>
            <w:r w:rsidRPr="009821C0">
              <w:rPr>
                <w:rFonts w:ascii="Times New Roman" w:eastAsia="Times New Roman" w:hAnsi="Times New Roman" w:cs="Times New Roman"/>
                <w:color w:val="66758A"/>
                <w:sz w:val="24"/>
                <w:szCs w:val="24"/>
                <w:lang w:eastAsia="en-IN"/>
              </w:rPr>
              <w:t>High</w:t>
            </w:r>
          </w:p>
        </w:tc>
        <w:tc>
          <w:tcPr>
            <w:tcW w:w="0" w:type="auto"/>
            <w:noWrap/>
            <w:tcMar>
              <w:top w:w="150" w:type="dxa"/>
              <w:left w:w="240" w:type="dxa"/>
              <w:bottom w:w="150" w:type="dxa"/>
              <w:right w:w="240" w:type="dxa"/>
            </w:tcMar>
            <w:vAlign w:val="center"/>
            <w:hideMark/>
          </w:tcPr>
          <w:p w14:paraId="1EA2452A" w14:textId="77777777" w:rsidR="009821C0" w:rsidRPr="009821C0" w:rsidRDefault="009821C0" w:rsidP="009821C0">
            <w:pPr>
              <w:spacing w:after="0" w:line="240" w:lineRule="auto"/>
              <w:jc w:val="center"/>
              <w:textAlignment w:val="center"/>
              <w:rPr>
                <w:rFonts w:ascii="Times New Roman" w:eastAsia="Times New Roman" w:hAnsi="Times New Roman" w:cs="Times New Roman"/>
                <w:color w:val="66758A"/>
                <w:sz w:val="24"/>
                <w:szCs w:val="24"/>
                <w:lang w:eastAsia="en-IN"/>
              </w:rPr>
            </w:pPr>
            <w:r w:rsidRPr="009821C0">
              <w:rPr>
                <w:rFonts w:ascii="Times New Roman" w:eastAsia="Times New Roman" w:hAnsi="Times New Roman" w:cs="Times New Roman"/>
                <w:color w:val="66758A"/>
                <w:sz w:val="24"/>
                <w:szCs w:val="24"/>
                <w:lang w:eastAsia="en-IN"/>
              </w:rPr>
              <w:t>Low</w:t>
            </w:r>
          </w:p>
        </w:tc>
        <w:tc>
          <w:tcPr>
            <w:tcW w:w="0" w:type="auto"/>
            <w:noWrap/>
            <w:tcMar>
              <w:top w:w="150" w:type="dxa"/>
              <w:left w:w="240" w:type="dxa"/>
              <w:bottom w:w="150" w:type="dxa"/>
              <w:right w:w="240" w:type="dxa"/>
            </w:tcMar>
            <w:vAlign w:val="center"/>
            <w:hideMark/>
          </w:tcPr>
          <w:p w14:paraId="52441F2B" w14:textId="77777777" w:rsidR="009821C0" w:rsidRPr="009821C0" w:rsidRDefault="009821C0" w:rsidP="009821C0">
            <w:pPr>
              <w:spacing w:after="0" w:line="240" w:lineRule="auto"/>
              <w:jc w:val="center"/>
              <w:textAlignment w:val="center"/>
              <w:rPr>
                <w:rFonts w:ascii="Times New Roman" w:eastAsia="Times New Roman" w:hAnsi="Times New Roman" w:cs="Times New Roman"/>
                <w:color w:val="66758A"/>
                <w:sz w:val="24"/>
                <w:szCs w:val="24"/>
                <w:lang w:eastAsia="en-IN"/>
              </w:rPr>
            </w:pPr>
            <w:r w:rsidRPr="009821C0">
              <w:rPr>
                <w:rFonts w:ascii="Times New Roman" w:eastAsia="Times New Roman" w:hAnsi="Times New Roman" w:cs="Times New Roman"/>
                <w:color w:val="66758A"/>
                <w:sz w:val="24"/>
                <w:szCs w:val="24"/>
                <w:lang w:eastAsia="en-IN"/>
              </w:rPr>
              <w:t>Volume</w:t>
            </w:r>
          </w:p>
        </w:tc>
        <w:tc>
          <w:tcPr>
            <w:tcW w:w="0" w:type="auto"/>
            <w:noWrap/>
            <w:tcMar>
              <w:top w:w="150" w:type="dxa"/>
              <w:left w:w="240" w:type="dxa"/>
              <w:bottom w:w="150" w:type="dxa"/>
              <w:right w:w="240" w:type="dxa"/>
            </w:tcMar>
            <w:vAlign w:val="center"/>
            <w:hideMark/>
          </w:tcPr>
          <w:p w14:paraId="1A6C9655" w14:textId="77777777" w:rsidR="009821C0" w:rsidRPr="009821C0" w:rsidRDefault="009821C0" w:rsidP="009821C0">
            <w:pPr>
              <w:spacing w:after="0" w:line="240" w:lineRule="auto"/>
              <w:jc w:val="center"/>
              <w:textAlignment w:val="center"/>
              <w:rPr>
                <w:rFonts w:ascii="Times New Roman" w:eastAsia="Times New Roman" w:hAnsi="Times New Roman" w:cs="Times New Roman"/>
                <w:color w:val="66758A"/>
                <w:sz w:val="24"/>
                <w:szCs w:val="24"/>
                <w:lang w:eastAsia="en-IN"/>
              </w:rPr>
            </w:pPr>
            <w:proofErr w:type="spellStart"/>
            <w:r w:rsidRPr="009821C0">
              <w:rPr>
                <w:rFonts w:ascii="Times New Roman" w:eastAsia="Times New Roman" w:hAnsi="Times New Roman" w:cs="Times New Roman"/>
                <w:color w:val="66758A"/>
                <w:sz w:val="24"/>
                <w:szCs w:val="24"/>
                <w:lang w:eastAsia="en-IN"/>
              </w:rPr>
              <w:t>Chg</w:t>
            </w:r>
            <w:proofErr w:type="spellEnd"/>
            <w:r w:rsidRPr="009821C0">
              <w:rPr>
                <w:rFonts w:ascii="Times New Roman" w:eastAsia="Times New Roman" w:hAnsi="Times New Roman" w:cs="Times New Roman"/>
                <w:color w:val="66758A"/>
                <w:sz w:val="24"/>
                <w:szCs w:val="24"/>
                <w:lang w:eastAsia="en-IN"/>
              </w:rPr>
              <w:t>%</w:t>
            </w:r>
          </w:p>
        </w:tc>
      </w:tr>
      <w:tr w:rsidR="009821C0" w:rsidRPr="009821C0" w14:paraId="7C71B227" w14:textId="77777777" w:rsidTr="00D76724">
        <w:trPr>
          <w:trHeight w:val="249"/>
        </w:trPr>
        <w:tc>
          <w:tcPr>
            <w:tcW w:w="0" w:type="auto"/>
            <w:noWrap/>
            <w:tcMar>
              <w:top w:w="165" w:type="dxa"/>
              <w:left w:w="240" w:type="dxa"/>
              <w:bottom w:w="165" w:type="dxa"/>
              <w:right w:w="240" w:type="dxa"/>
            </w:tcMar>
            <w:vAlign w:val="center"/>
            <w:hideMark/>
          </w:tcPr>
          <w:p w14:paraId="0D28F40C"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Apr 2024</w:t>
            </w:r>
          </w:p>
        </w:tc>
        <w:tc>
          <w:tcPr>
            <w:tcW w:w="0" w:type="auto"/>
            <w:noWrap/>
            <w:tcMar>
              <w:top w:w="165" w:type="dxa"/>
              <w:left w:w="240" w:type="dxa"/>
              <w:bottom w:w="165" w:type="dxa"/>
              <w:right w:w="240" w:type="dxa"/>
            </w:tcMar>
            <w:vAlign w:val="center"/>
            <w:hideMark/>
          </w:tcPr>
          <w:p w14:paraId="77271931"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1,217.00</w:t>
            </w:r>
          </w:p>
        </w:tc>
        <w:tc>
          <w:tcPr>
            <w:tcW w:w="0" w:type="auto"/>
            <w:noWrap/>
            <w:tcMar>
              <w:top w:w="165" w:type="dxa"/>
              <w:left w:w="240" w:type="dxa"/>
              <w:bottom w:w="165" w:type="dxa"/>
              <w:right w:w="240" w:type="dxa"/>
            </w:tcMar>
            <w:vAlign w:val="center"/>
            <w:hideMark/>
          </w:tcPr>
          <w:p w14:paraId="31FE6CC8"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1,103.00</w:t>
            </w:r>
          </w:p>
        </w:tc>
        <w:tc>
          <w:tcPr>
            <w:tcW w:w="0" w:type="auto"/>
            <w:noWrap/>
            <w:tcMar>
              <w:top w:w="165" w:type="dxa"/>
              <w:left w:w="240" w:type="dxa"/>
              <w:bottom w:w="165" w:type="dxa"/>
              <w:right w:w="240" w:type="dxa"/>
            </w:tcMar>
            <w:vAlign w:val="center"/>
            <w:hideMark/>
          </w:tcPr>
          <w:p w14:paraId="089FF16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1,228.15</w:t>
            </w:r>
          </w:p>
        </w:tc>
        <w:tc>
          <w:tcPr>
            <w:tcW w:w="0" w:type="auto"/>
            <w:noWrap/>
            <w:tcMar>
              <w:top w:w="165" w:type="dxa"/>
              <w:left w:w="240" w:type="dxa"/>
              <w:bottom w:w="165" w:type="dxa"/>
              <w:right w:w="240" w:type="dxa"/>
            </w:tcMar>
            <w:vAlign w:val="center"/>
            <w:hideMark/>
          </w:tcPr>
          <w:p w14:paraId="7AFDA1FC"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1,103.00</w:t>
            </w:r>
          </w:p>
        </w:tc>
        <w:tc>
          <w:tcPr>
            <w:tcW w:w="0" w:type="auto"/>
            <w:noWrap/>
            <w:tcMar>
              <w:top w:w="165" w:type="dxa"/>
              <w:left w:w="240" w:type="dxa"/>
              <w:bottom w:w="165" w:type="dxa"/>
              <w:right w:w="240" w:type="dxa"/>
            </w:tcMar>
            <w:vAlign w:val="center"/>
            <w:hideMark/>
          </w:tcPr>
          <w:p w14:paraId="6F3C3402"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1.80M</w:t>
            </w:r>
          </w:p>
        </w:tc>
        <w:tc>
          <w:tcPr>
            <w:tcW w:w="0" w:type="auto"/>
            <w:noWrap/>
            <w:tcMar>
              <w:top w:w="165" w:type="dxa"/>
              <w:left w:w="240" w:type="dxa"/>
              <w:bottom w:w="165" w:type="dxa"/>
              <w:right w:w="240" w:type="dxa"/>
            </w:tcMar>
            <w:vAlign w:val="center"/>
            <w:hideMark/>
          </w:tcPr>
          <w:p w14:paraId="73A42D7B"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10.28%</w:t>
            </w:r>
          </w:p>
        </w:tc>
      </w:tr>
      <w:tr w:rsidR="009821C0" w:rsidRPr="009821C0" w14:paraId="5A141DE4" w14:textId="77777777" w:rsidTr="00D76724">
        <w:trPr>
          <w:trHeight w:val="249"/>
        </w:trPr>
        <w:tc>
          <w:tcPr>
            <w:tcW w:w="0" w:type="auto"/>
            <w:noWrap/>
            <w:tcMar>
              <w:top w:w="165" w:type="dxa"/>
              <w:left w:w="240" w:type="dxa"/>
              <w:bottom w:w="165" w:type="dxa"/>
              <w:right w:w="240" w:type="dxa"/>
            </w:tcMar>
            <w:vAlign w:val="center"/>
            <w:hideMark/>
          </w:tcPr>
          <w:p w14:paraId="30CC86B8"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Mar 2024</w:t>
            </w:r>
          </w:p>
        </w:tc>
        <w:tc>
          <w:tcPr>
            <w:tcW w:w="0" w:type="auto"/>
            <w:noWrap/>
            <w:tcMar>
              <w:top w:w="165" w:type="dxa"/>
              <w:left w:w="240" w:type="dxa"/>
              <w:bottom w:w="165" w:type="dxa"/>
              <w:right w:w="240" w:type="dxa"/>
            </w:tcMar>
            <w:vAlign w:val="center"/>
            <w:hideMark/>
          </w:tcPr>
          <w:p w14:paraId="315900C2"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1,103.55</w:t>
            </w:r>
          </w:p>
        </w:tc>
        <w:tc>
          <w:tcPr>
            <w:tcW w:w="0" w:type="auto"/>
            <w:noWrap/>
            <w:tcMar>
              <w:top w:w="165" w:type="dxa"/>
              <w:left w:w="240" w:type="dxa"/>
              <w:bottom w:w="165" w:type="dxa"/>
              <w:right w:w="240" w:type="dxa"/>
            </w:tcMar>
            <w:vAlign w:val="center"/>
            <w:hideMark/>
          </w:tcPr>
          <w:p w14:paraId="3E7EE9F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1,116.80</w:t>
            </w:r>
          </w:p>
        </w:tc>
        <w:tc>
          <w:tcPr>
            <w:tcW w:w="0" w:type="auto"/>
            <w:noWrap/>
            <w:tcMar>
              <w:top w:w="165" w:type="dxa"/>
              <w:left w:w="240" w:type="dxa"/>
              <w:bottom w:w="165" w:type="dxa"/>
              <w:right w:w="240" w:type="dxa"/>
            </w:tcMar>
            <w:vAlign w:val="center"/>
            <w:hideMark/>
          </w:tcPr>
          <w:p w14:paraId="25E3951C"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1,139.60</w:t>
            </w:r>
          </w:p>
        </w:tc>
        <w:tc>
          <w:tcPr>
            <w:tcW w:w="0" w:type="auto"/>
            <w:noWrap/>
            <w:tcMar>
              <w:top w:w="165" w:type="dxa"/>
              <w:left w:w="240" w:type="dxa"/>
              <w:bottom w:w="165" w:type="dxa"/>
              <w:right w:w="240" w:type="dxa"/>
            </w:tcMar>
            <w:vAlign w:val="center"/>
            <w:hideMark/>
          </w:tcPr>
          <w:p w14:paraId="26DC12D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1,023.95</w:t>
            </w:r>
          </w:p>
        </w:tc>
        <w:tc>
          <w:tcPr>
            <w:tcW w:w="0" w:type="auto"/>
            <w:noWrap/>
            <w:tcMar>
              <w:top w:w="165" w:type="dxa"/>
              <w:left w:w="240" w:type="dxa"/>
              <w:bottom w:w="165" w:type="dxa"/>
              <w:right w:w="240" w:type="dxa"/>
            </w:tcMar>
            <w:vAlign w:val="center"/>
            <w:hideMark/>
          </w:tcPr>
          <w:p w14:paraId="63CC6AE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24.80M</w:t>
            </w:r>
          </w:p>
        </w:tc>
        <w:tc>
          <w:tcPr>
            <w:tcW w:w="0" w:type="auto"/>
            <w:noWrap/>
            <w:tcMar>
              <w:top w:w="165" w:type="dxa"/>
              <w:left w:w="240" w:type="dxa"/>
              <w:bottom w:w="165" w:type="dxa"/>
              <w:right w:w="240" w:type="dxa"/>
            </w:tcMar>
            <w:vAlign w:val="center"/>
            <w:hideMark/>
          </w:tcPr>
          <w:p w14:paraId="342DBF64"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-0.50%</w:t>
            </w:r>
          </w:p>
        </w:tc>
      </w:tr>
      <w:tr w:rsidR="009821C0" w:rsidRPr="009821C0" w14:paraId="15DE21EE" w14:textId="77777777" w:rsidTr="00D76724">
        <w:trPr>
          <w:trHeight w:val="266"/>
        </w:trPr>
        <w:tc>
          <w:tcPr>
            <w:tcW w:w="0" w:type="auto"/>
            <w:noWrap/>
            <w:tcMar>
              <w:top w:w="165" w:type="dxa"/>
              <w:left w:w="240" w:type="dxa"/>
              <w:bottom w:w="165" w:type="dxa"/>
              <w:right w:w="240" w:type="dxa"/>
            </w:tcMar>
            <w:vAlign w:val="center"/>
            <w:hideMark/>
          </w:tcPr>
          <w:p w14:paraId="50CBA75E"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Feb 2024</w:t>
            </w:r>
          </w:p>
        </w:tc>
        <w:tc>
          <w:tcPr>
            <w:tcW w:w="0" w:type="auto"/>
            <w:noWrap/>
            <w:tcMar>
              <w:top w:w="165" w:type="dxa"/>
              <w:left w:w="240" w:type="dxa"/>
              <w:bottom w:w="165" w:type="dxa"/>
              <w:right w:w="240" w:type="dxa"/>
            </w:tcMar>
            <w:vAlign w:val="center"/>
            <w:hideMark/>
          </w:tcPr>
          <w:p w14:paraId="2FE09E6F"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1,109.10</w:t>
            </w:r>
          </w:p>
        </w:tc>
        <w:tc>
          <w:tcPr>
            <w:tcW w:w="0" w:type="auto"/>
            <w:noWrap/>
            <w:tcMar>
              <w:top w:w="165" w:type="dxa"/>
              <w:left w:w="240" w:type="dxa"/>
              <w:bottom w:w="165" w:type="dxa"/>
              <w:right w:w="240" w:type="dxa"/>
            </w:tcMar>
            <w:vAlign w:val="center"/>
            <w:hideMark/>
          </w:tcPr>
          <w:p w14:paraId="572AE7A2"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1,091.00</w:t>
            </w:r>
          </w:p>
        </w:tc>
        <w:tc>
          <w:tcPr>
            <w:tcW w:w="0" w:type="auto"/>
            <w:noWrap/>
            <w:tcMar>
              <w:top w:w="165" w:type="dxa"/>
              <w:left w:w="240" w:type="dxa"/>
              <w:bottom w:w="165" w:type="dxa"/>
              <w:right w:w="240" w:type="dxa"/>
            </w:tcMar>
            <w:vAlign w:val="center"/>
            <w:hideMark/>
          </w:tcPr>
          <w:p w14:paraId="24050D7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1,133.50</w:t>
            </w:r>
          </w:p>
        </w:tc>
        <w:tc>
          <w:tcPr>
            <w:tcW w:w="0" w:type="auto"/>
            <w:noWrap/>
            <w:tcMar>
              <w:top w:w="165" w:type="dxa"/>
              <w:left w:w="240" w:type="dxa"/>
              <w:bottom w:w="165" w:type="dxa"/>
              <w:right w:w="240" w:type="dxa"/>
            </w:tcMar>
            <w:vAlign w:val="center"/>
            <w:hideMark/>
          </w:tcPr>
          <w:p w14:paraId="70E353D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1,013.15</w:t>
            </w:r>
          </w:p>
        </w:tc>
        <w:tc>
          <w:tcPr>
            <w:tcW w:w="0" w:type="auto"/>
            <w:noWrap/>
            <w:tcMar>
              <w:top w:w="165" w:type="dxa"/>
              <w:left w:w="240" w:type="dxa"/>
              <w:bottom w:w="165" w:type="dxa"/>
              <w:right w:w="240" w:type="dxa"/>
            </w:tcMar>
            <w:vAlign w:val="center"/>
            <w:hideMark/>
          </w:tcPr>
          <w:p w14:paraId="5C155539"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30.58M</w:t>
            </w:r>
          </w:p>
        </w:tc>
        <w:tc>
          <w:tcPr>
            <w:tcW w:w="0" w:type="auto"/>
            <w:noWrap/>
            <w:tcMar>
              <w:top w:w="165" w:type="dxa"/>
              <w:left w:w="240" w:type="dxa"/>
              <w:bottom w:w="165" w:type="dxa"/>
              <w:right w:w="240" w:type="dxa"/>
            </w:tcMar>
            <w:vAlign w:val="center"/>
            <w:hideMark/>
          </w:tcPr>
          <w:p w14:paraId="39734300"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2.13%</w:t>
            </w:r>
          </w:p>
        </w:tc>
      </w:tr>
      <w:tr w:rsidR="009821C0" w:rsidRPr="009821C0" w14:paraId="4226193E" w14:textId="77777777" w:rsidTr="00D76724">
        <w:trPr>
          <w:trHeight w:val="249"/>
        </w:trPr>
        <w:tc>
          <w:tcPr>
            <w:tcW w:w="0" w:type="auto"/>
            <w:noWrap/>
            <w:tcMar>
              <w:top w:w="165" w:type="dxa"/>
              <w:left w:w="240" w:type="dxa"/>
              <w:bottom w:w="165" w:type="dxa"/>
              <w:right w:w="240" w:type="dxa"/>
            </w:tcMar>
            <w:vAlign w:val="center"/>
            <w:hideMark/>
          </w:tcPr>
          <w:p w14:paraId="05C87384"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Jan 2024</w:t>
            </w:r>
          </w:p>
        </w:tc>
        <w:tc>
          <w:tcPr>
            <w:tcW w:w="0" w:type="auto"/>
            <w:noWrap/>
            <w:tcMar>
              <w:top w:w="165" w:type="dxa"/>
              <w:left w:w="240" w:type="dxa"/>
              <w:bottom w:w="165" w:type="dxa"/>
              <w:right w:w="240" w:type="dxa"/>
            </w:tcMar>
            <w:vAlign w:val="center"/>
            <w:hideMark/>
          </w:tcPr>
          <w:p w14:paraId="76045070"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1,086.00</w:t>
            </w:r>
          </w:p>
        </w:tc>
        <w:tc>
          <w:tcPr>
            <w:tcW w:w="0" w:type="auto"/>
            <w:noWrap/>
            <w:tcMar>
              <w:top w:w="165" w:type="dxa"/>
              <w:left w:w="240" w:type="dxa"/>
              <w:bottom w:w="165" w:type="dxa"/>
              <w:right w:w="240" w:type="dxa"/>
            </w:tcMar>
            <w:vAlign w:val="center"/>
            <w:hideMark/>
          </w:tcPr>
          <w:p w14:paraId="1E8ECF74"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981.75</w:t>
            </w:r>
          </w:p>
        </w:tc>
        <w:tc>
          <w:tcPr>
            <w:tcW w:w="0" w:type="auto"/>
            <w:noWrap/>
            <w:tcMar>
              <w:top w:w="165" w:type="dxa"/>
              <w:left w:w="240" w:type="dxa"/>
              <w:bottom w:w="165" w:type="dxa"/>
              <w:right w:w="240" w:type="dxa"/>
            </w:tcMar>
            <w:vAlign w:val="center"/>
            <w:hideMark/>
          </w:tcPr>
          <w:p w14:paraId="67B944D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1,100.00</w:t>
            </w:r>
          </w:p>
        </w:tc>
        <w:tc>
          <w:tcPr>
            <w:tcW w:w="0" w:type="auto"/>
            <w:noWrap/>
            <w:tcMar>
              <w:top w:w="165" w:type="dxa"/>
              <w:left w:w="240" w:type="dxa"/>
              <w:bottom w:w="165" w:type="dxa"/>
              <w:right w:w="240" w:type="dxa"/>
            </w:tcMar>
            <w:vAlign w:val="center"/>
            <w:hideMark/>
          </w:tcPr>
          <w:p w14:paraId="4993ED89"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968.35</w:t>
            </w:r>
          </w:p>
        </w:tc>
        <w:tc>
          <w:tcPr>
            <w:tcW w:w="0" w:type="auto"/>
            <w:noWrap/>
            <w:tcMar>
              <w:top w:w="165" w:type="dxa"/>
              <w:left w:w="240" w:type="dxa"/>
              <w:bottom w:w="165" w:type="dxa"/>
              <w:right w:w="240" w:type="dxa"/>
            </w:tcMar>
            <w:vAlign w:val="center"/>
            <w:hideMark/>
          </w:tcPr>
          <w:p w14:paraId="4B0C886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25.57M</w:t>
            </w:r>
          </w:p>
        </w:tc>
        <w:tc>
          <w:tcPr>
            <w:tcW w:w="0" w:type="auto"/>
            <w:noWrap/>
            <w:tcMar>
              <w:top w:w="165" w:type="dxa"/>
              <w:left w:w="240" w:type="dxa"/>
              <w:bottom w:w="165" w:type="dxa"/>
              <w:right w:w="240" w:type="dxa"/>
            </w:tcMar>
            <w:vAlign w:val="center"/>
            <w:hideMark/>
          </w:tcPr>
          <w:p w14:paraId="3AD96C8C"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11.00%</w:t>
            </w:r>
          </w:p>
        </w:tc>
      </w:tr>
      <w:tr w:rsidR="009821C0" w:rsidRPr="009821C0" w14:paraId="0B39A0E5" w14:textId="77777777" w:rsidTr="00D76724">
        <w:trPr>
          <w:trHeight w:val="249"/>
        </w:trPr>
        <w:tc>
          <w:tcPr>
            <w:tcW w:w="0" w:type="auto"/>
            <w:noWrap/>
            <w:tcMar>
              <w:top w:w="165" w:type="dxa"/>
              <w:left w:w="240" w:type="dxa"/>
              <w:bottom w:w="165" w:type="dxa"/>
              <w:right w:w="240" w:type="dxa"/>
            </w:tcMar>
            <w:vAlign w:val="center"/>
            <w:hideMark/>
          </w:tcPr>
          <w:p w14:paraId="4AA325F5"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Dec 2023</w:t>
            </w:r>
          </w:p>
        </w:tc>
        <w:tc>
          <w:tcPr>
            <w:tcW w:w="0" w:type="auto"/>
            <w:noWrap/>
            <w:tcMar>
              <w:top w:w="165" w:type="dxa"/>
              <w:left w:w="240" w:type="dxa"/>
              <w:bottom w:w="165" w:type="dxa"/>
              <w:right w:w="240" w:type="dxa"/>
            </w:tcMar>
            <w:vAlign w:val="center"/>
            <w:hideMark/>
          </w:tcPr>
          <w:p w14:paraId="6FF3F7F3"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978.35</w:t>
            </w:r>
          </w:p>
        </w:tc>
        <w:tc>
          <w:tcPr>
            <w:tcW w:w="0" w:type="auto"/>
            <w:noWrap/>
            <w:tcMar>
              <w:top w:w="165" w:type="dxa"/>
              <w:left w:w="240" w:type="dxa"/>
              <w:bottom w:w="165" w:type="dxa"/>
              <w:right w:w="240" w:type="dxa"/>
            </w:tcMar>
            <w:vAlign w:val="center"/>
            <w:hideMark/>
          </w:tcPr>
          <w:p w14:paraId="7D7C1E3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828.15</w:t>
            </w:r>
          </w:p>
        </w:tc>
        <w:tc>
          <w:tcPr>
            <w:tcW w:w="0" w:type="auto"/>
            <w:noWrap/>
            <w:tcMar>
              <w:top w:w="165" w:type="dxa"/>
              <w:left w:w="240" w:type="dxa"/>
              <w:bottom w:w="165" w:type="dxa"/>
              <w:right w:w="240" w:type="dxa"/>
            </w:tcMar>
            <w:vAlign w:val="center"/>
            <w:hideMark/>
          </w:tcPr>
          <w:p w14:paraId="1D9FDE0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992.80</w:t>
            </w:r>
          </w:p>
        </w:tc>
        <w:tc>
          <w:tcPr>
            <w:tcW w:w="0" w:type="auto"/>
            <w:noWrap/>
            <w:tcMar>
              <w:top w:w="165" w:type="dxa"/>
              <w:left w:w="240" w:type="dxa"/>
              <w:bottom w:w="165" w:type="dxa"/>
              <w:right w:w="240" w:type="dxa"/>
            </w:tcMar>
            <w:vAlign w:val="center"/>
            <w:hideMark/>
          </w:tcPr>
          <w:p w14:paraId="191669D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825.40</w:t>
            </w:r>
          </w:p>
        </w:tc>
        <w:tc>
          <w:tcPr>
            <w:tcW w:w="0" w:type="auto"/>
            <w:noWrap/>
            <w:tcMar>
              <w:top w:w="165" w:type="dxa"/>
              <w:left w:w="240" w:type="dxa"/>
              <w:bottom w:w="165" w:type="dxa"/>
              <w:right w:w="240" w:type="dxa"/>
            </w:tcMar>
            <w:vAlign w:val="center"/>
            <w:hideMark/>
          </w:tcPr>
          <w:p w14:paraId="0BE85EF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47.92M</w:t>
            </w:r>
          </w:p>
        </w:tc>
        <w:tc>
          <w:tcPr>
            <w:tcW w:w="0" w:type="auto"/>
            <w:noWrap/>
            <w:tcMar>
              <w:top w:w="165" w:type="dxa"/>
              <w:left w:w="240" w:type="dxa"/>
              <w:bottom w:w="165" w:type="dxa"/>
              <w:right w:w="240" w:type="dxa"/>
            </w:tcMar>
            <w:vAlign w:val="center"/>
            <w:hideMark/>
          </w:tcPr>
          <w:p w14:paraId="6C90D49E"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18.17%</w:t>
            </w:r>
          </w:p>
        </w:tc>
      </w:tr>
      <w:tr w:rsidR="009821C0" w:rsidRPr="009821C0" w14:paraId="56CB395C" w14:textId="77777777" w:rsidTr="00D76724">
        <w:trPr>
          <w:trHeight w:val="266"/>
        </w:trPr>
        <w:tc>
          <w:tcPr>
            <w:tcW w:w="0" w:type="auto"/>
            <w:noWrap/>
            <w:tcMar>
              <w:top w:w="165" w:type="dxa"/>
              <w:left w:w="240" w:type="dxa"/>
              <w:bottom w:w="165" w:type="dxa"/>
              <w:right w:w="240" w:type="dxa"/>
            </w:tcMar>
            <w:vAlign w:val="center"/>
            <w:hideMark/>
          </w:tcPr>
          <w:p w14:paraId="3CDE2F75"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Nov 2023</w:t>
            </w:r>
          </w:p>
        </w:tc>
        <w:tc>
          <w:tcPr>
            <w:tcW w:w="0" w:type="auto"/>
            <w:noWrap/>
            <w:tcMar>
              <w:top w:w="165" w:type="dxa"/>
              <w:left w:w="240" w:type="dxa"/>
              <w:bottom w:w="165" w:type="dxa"/>
              <w:right w:w="240" w:type="dxa"/>
            </w:tcMar>
            <w:vAlign w:val="center"/>
            <w:hideMark/>
          </w:tcPr>
          <w:p w14:paraId="32CF732C"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827.95</w:t>
            </w:r>
          </w:p>
        </w:tc>
        <w:tc>
          <w:tcPr>
            <w:tcW w:w="0" w:type="auto"/>
            <w:noWrap/>
            <w:tcMar>
              <w:top w:w="165" w:type="dxa"/>
              <w:left w:w="240" w:type="dxa"/>
              <w:bottom w:w="165" w:type="dxa"/>
              <w:right w:w="240" w:type="dxa"/>
            </w:tcMar>
            <w:vAlign w:val="center"/>
            <w:hideMark/>
          </w:tcPr>
          <w:p w14:paraId="5B822664"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837.50</w:t>
            </w:r>
          </w:p>
        </w:tc>
        <w:tc>
          <w:tcPr>
            <w:tcW w:w="0" w:type="auto"/>
            <w:noWrap/>
            <w:tcMar>
              <w:top w:w="165" w:type="dxa"/>
              <w:left w:w="240" w:type="dxa"/>
              <w:bottom w:w="165" w:type="dxa"/>
              <w:right w:w="240" w:type="dxa"/>
            </w:tcMar>
            <w:vAlign w:val="center"/>
            <w:hideMark/>
          </w:tcPr>
          <w:p w14:paraId="2B07A824"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852.60</w:t>
            </w:r>
          </w:p>
        </w:tc>
        <w:tc>
          <w:tcPr>
            <w:tcW w:w="0" w:type="auto"/>
            <w:noWrap/>
            <w:tcMar>
              <w:top w:w="165" w:type="dxa"/>
              <w:left w:w="240" w:type="dxa"/>
              <w:bottom w:w="165" w:type="dxa"/>
              <w:right w:w="240" w:type="dxa"/>
            </w:tcMar>
            <w:vAlign w:val="center"/>
            <w:hideMark/>
          </w:tcPr>
          <w:p w14:paraId="5FCA3070"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811.15</w:t>
            </w:r>
          </w:p>
        </w:tc>
        <w:tc>
          <w:tcPr>
            <w:tcW w:w="0" w:type="auto"/>
            <w:noWrap/>
            <w:tcMar>
              <w:top w:w="165" w:type="dxa"/>
              <w:left w:w="240" w:type="dxa"/>
              <w:bottom w:w="165" w:type="dxa"/>
              <w:right w:w="240" w:type="dxa"/>
            </w:tcMar>
            <w:vAlign w:val="center"/>
            <w:hideMark/>
          </w:tcPr>
          <w:p w14:paraId="6AB11DD7"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17.63M</w:t>
            </w:r>
          </w:p>
        </w:tc>
        <w:tc>
          <w:tcPr>
            <w:tcW w:w="0" w:type="auto"/>
            <w:noWrap/>
            <w:tcMar>
              <w:top w:w="165" w:type="dxa"/>
              <w:left w:w="240" w:type="dxa"/>
              <w:bottom w:w="165" w:type="dxa"/>
              <w:right w:w="240" w:type="dxa"/>
            </w:tcMar>
            <w:vAlign w:val="center"/>
            <w:hideMark/>
          </w:tcPr>
          <w:p w14:paraId="27D2A330"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-1.14%</w:t>
            </w:r>
          </w:p>
        </w:tc>
      </w:tr>
      <w:tr w:rsidR="009821C0" w:rsidRPr="009821C0" w14:paraId="544B8922" w14:textId="77777777" w:rsidTr="00D76724">
        <w:trPr>
          <w:trHeight w:val="249"/>
        </w:trPr>
        <w:tc>
          <w:tcPr>
            <w:tcW w:w="0" w:type="auto"/>
            <w:noWrap/>
            <w:tcMar>
              <w:top w:w="165" w:type="dxa"/>
              <w:left w:w="240" w:type="dxa"/>
              <w:bottom w:w="165" w:type="dxa"/>
              <w:right w:w="240" w:type="dxa"/>
            </w:tcMar>
            <w:vAlign w:val="center"/>
            <w:hideMark/>
          </w:tcPr>
          <w:p w14:paraId="4D645EDB"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Oct 2023</w:t>
            </w:r>
          </w:p>
        </w:tc>
        <w:tc>
          <w:tcPr>
            <w:tcW w:w="0" w:type="auto"/>
            <w:noWrap/>
            <w:tcMar>
              <w:top w:w="165" w:type="dxa"/>
              <w:left w:w="240" w:type="dxa"/>
              <w:bottom w:w="165" w:type="dxa"/>
              <w:right w:w="240" w:type="dxa"/>
            </w:tcMar>
            <w:vAlign w:val="center"/>
            <w:hideMark/>
          </w:tcPr>
          <w:p w14:paraId="1E97C8A2"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837.50</w:t>
            </w:r>
          </w:p>
        </w:tc>
        <w:tc>
          <w:tcPr>
            <w:tcW w:w="0" w:type="auto"/>
            <w:noWrap/>
            <w:tcMar>
              <w:top w:w="165" w:type="dxa"/>
              <w:left w:w="240" w:type="dxa"/>
              <w:bottom w:w="165" w:type="dxa"/>
              <w:right w:w="240" w:type="dxa"/>
            </w:tcMar>
            <w:vAlign w:val="center"/>
            <w:hideMark/>
          </w:tcPr>
          <w:p w14:paraId="3FF8B6DC"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861.90</w:t>
            </w:r>
          </w:p>
        </w:tc>
        <w:tc>
          <w:tcPr>
            <w:tcW w:w="0" w:type="auto"/>
            <w:noWrap/>
            <w:tcMar>
              <w:top w:w="165" w:type="dxa"/>
              <w:left w:w="240" w:type="dxa"/>
              <w:bottom w:w="165" w:type="dxa"/>
              <w:right w:w="240" w:type="dxa"/>
            </w:tcMar>
            <w:vAlign w:val="center"/>
            <w:hideMark/>
          </w:tcPr>
          <w:p w14:paraId="438BDEC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888.00</w:t>
            </w:r>
          </w:p>
        </w:tc>
        <w:tc>
          <w:tcPr>
            <w:tcW w:w="0" w:type="auto"/>
            <w:noWrap/>
            <w:tcMar>
              <w:top w:w="165" w:type="dxa"/>
              <w:left w:w="240" w:type="dxa"/>
              <w:bottom w:w="165" w:type="dxa"/>
              <w:right w:w="240" w:type="dxa"/>
            </w:tcMar>
            <w:vAlign w:val="center"/>
            <w:hideMark/>
          </w:tcPr>
          <w:p w14:paraId="67ED5AD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806.70</w:t>
            </w:r>
          </w:p>
        </w:tc>
        <w:tc>
          <w:tcPr>
            <w:tcW w:w="0" w:type="auto"/>
            <w:noWrap/>
            <w:tcMar>
              <w:top w:w="165" w:type="dxa"/>
              <w:left w:w="240" w:type="dxa"/>
              <w:bottom w:w="165" w:type="dxa"/>
              <w:right w:w="240" w:type="dxa"/>
            </w:tcMar>
            <w:vAlign w:val="center"/>
            <w:hideMark/>
          </w:tcPr>
          <w:p w14:paraId="17C3DEC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20.03M</w:t>
            </w:r>
          </w:p>
        </w:tc>
        <w:tc>
          <w:tcPr>
            <w:tcW w:w="0" w:type="auto"/>
            <w:noWrap/>
            <w:tcMar>
              <w:top w:w="165" w:type="dxa"/>
              <w:left w:w="240" w:type="dxa"/>
              <w:bottom w:w="165" w:type="dxa"/>
              <w:right w:w="240" w:type="dxa"/>
            </w:tcMar>
            <w:vAlign w:val="center"/>
            <w:hideMark/>
          </w:tcPr>
          <w:p w14:paraId="50472461"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-2.99%</w:t>
            </w:r>
          </w:p>
        </w:tc>
      </w:tr>
      <w:tr w:rsidR="009821C0" w:rsidRPr="009821C0" w14:paraId="702E6317" w14:textId="77777777" w:rsidTr="00D76724">
        <w:trPr>
          <w:trHeight w:val="249"/>
        </w:trPr>
        <w:tc>
          <w:tcPr>
            <w:tcW w:w="0" w:type="auto"/>
            <w:noWrap/>
            <w:tcMar>
              <w:top w:w="165" w:type="dxa"/>
              <w:left w:w="240" w:type="dxa"/>
              <w:bottom w:w="165" w:type="dxa"/>
              <w:right w:w="240" w:type="dxa"/>
            </w:tcMar>
            <w:vAlign w:val="center"/>
            <w:hideMark/>
          </w:tcPr>
          <w:p w14:paraId="70D8CCC4"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Sep 2023</w:t>
            </w:r>
          </w:p>
        </w:tc>
        <w:tc>
          <w:tcPr>
            <w:tcW w:w="0" w:type="auto"/>
            <w:noWrap/>
            <w:tcMar>
              <w:top w:w="165" w:type="dxa"/>
              <w:left w:w="240" w:type="dxa"/>
              <w:bottom w:w="165" w:type="dxa"/>
              <w:right w:w="240" w:type="dxa"/>
            </w:tcMar>
            <w:vAlign w:val="center"/>
            <w:hideMark/>
          </w:tcPr>
          <w:p w14:paraId="48347F3A"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863.30</w:t>
            </w:r>
          </w:p>
        </w:tc>
        <w:tc>
          <w:tcPr>
            <w:tcW w:w="0" w:type="auto"/>
            <w:noWrap/>
            <w:tcMar>
              <w:top w:w="165" w:type="dxa"/>
              <w:left w:w="240" w:type="dxa"/>
              <w:bottom w:w="165" w:type="dxa"/>
              <w:right w:w="240" w:type="dxa"/>
            </w:tcMar>
            <w:vAlign w:val="center"/>
            <w:hideMark/>
          </w:tcPr>
          <w:p w14:paraId="2101B002"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874.00</w:t>
            </w:r>
          </w:p>
        </w:tc>
        <w:tc>
          <w:tcPr>
            <w:tcW w:w="0" w:type="auto"/>
            <w:noWrap/>
            <w:tcMar>
              <w:top w:w="165" w:type="dxa"/>
              <w:left w:w="240" w:type="dxa"/>
              <w:bottom w:w="165" w:type="dxa"/>
              <w:right w:w="240" w:type="dxa"/>
            </w:tcMar>
            <w:vAlign w:val="center"/>
            <w:hideMark/>
          </w:tcPr>
          <w:p w14:paraId="58CA11B2"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914.50</w:t>
            </w:r>
          </w:p>
        </w:tc>
        <w:tc>
          <w:tcPr>
            <w:tcW w:w="0" w:type="auto"/>
            <w:noWrap/>
            <w:tcMar>
              <w:top w:w="165" w:type="dxa"/>
              <w:left w:w="240" w:type="dxa"/>
              <w:bottom w:w="165" w:type="dxa"/>
              <w:right w:w="240" w:type="dxa"/>
            </w:tcMar>
            <w:vAlign w:val="center"/>
            <w:hideMark/>
          </w:tcPr>
          <w:p w14:paraId="5B15B2C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851.30</w:t>
            </w:r>
          </w:p>
        </w:tc>
        <w:tc>
          <w:tcPr>
            <w:tcW w:w="0" w:type="auto"/>
            <w:noWrap/>
            <w:tcMar>
              <w:top w:w="165" w:type="dxa"/>
              <w:left w:w="240" w:type="dxa"/>
              <w:bottom w:w="165" w:type="dxa"/>
              <w:right w:w="240" w:type="dxa"/>
            </w:tcMar>
            <w:vAlign w:val="center"/>
            <w:hideMark/>
          </w:tcPr>
          <w:p w14:paraId="6A776ED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22.30M</w:t>
            </w:r>
          </w:p>
        </w:tc>
        <w:tc>
          <w:tcPr>
            <w:tcW w:w="0" w:type="auto"/>
            <w:noWrap/>
            <w:tcMar>
              <w:top w:w="165" w:type="dxa"/>
              <w:left w:w="240" w:type="dxa"/>
              <w:bottom w:w="165" w:type="dxa"/>
              <w:right w:w="240" w:type="dxa"/>
            </w:tcMar>
            <w:vAlign w:val="center"/>
            <w:hideMark/>
          </w:tcPr>
          <w:p w14:paraId="02E39742"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-0.76%</w:t>
            </w:r>
          </w:p>
        </w:tc>
      </w:tr>
      <w:tr w:rsidR="009821C0" w:rsidRPr="009821C0" w14:paraId="1CF15A72" w14:textId="77777777" w:rsidTr="00D76724">
        <w:trPr>
          <w:trHeight w:val="266"/>
        </w:trPr>
        <w:tc>
          <w:tcPr>
            <w:tcW w:w="0" w:type="auto"/>
            <w:noWrap/>
            <w:tcMar>
              <w:top w:w="165" w:type="dxa"/>
              <w:left w:w="240" w:type="dxa"/>
              <w:bottom w:w="165" w:type="dxa"/>
              <w:right w:w="240" w:type="dxa"/>
            </w:tcMar>
            <w:vAlign w:val="center"/>
            <w:hideMark/>
          </w:tcPr>
          <w:p w14:paraId="3E9C5854"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Aug 2023</w:t>
            </w:r>
          </w:p>
        </w:tc>
        <w:tc>
          <w:tcPr>
            <w:tcW w:w="0" w:type="auto"/>
            <w:noWrap/>
            <w:tcMar>
              <w:top w:w="165" w:type="dxa"/>
              <w:left w:w="240" w:type="dxa"/>
              <w:bottom w:w="165" w:type="dxa"/>
              <w:right w:w="240" w:type="dxa"/>
            </w:tcMar>
            <w:vAlign w:val="center"/>
            <w:hideMark/>
          </w:tcPr>
          <w:p w14:paraId="0EF5595F"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869.90</w:t>
            </w:r>
          </w:p>
        </w:tc>
        <w:tc>
          <w:tcPr>
            <w:tcW w:w="0" w:type="auto"/>
            <w:noWrap/>
            <w:tcMar>
              <w:top w:w="165" w:type="dxa"/>
              <w:left w:w="240" w:type="dxa"/>
              <w:bottom w:w="165" w:type="dxa"/>
              <w:right w:w="240" w:type="dxa"/>
            </w:tcMar>
            <w:vAlign w:val="center"/>
            <w:hideMark/>
          </w:tcPr>
          <w:p w14:paraId="75725698"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782.00</w:t>
            </w:r>
          </w:p>
        </w:tc>
        <w:tc>
          <w:tcPr>
            <w:tcW w:w="0" w:type="auto"/>
            <w:noWrap/>
            <w:tcMar>
              <w:top w:w="165" w:type="dxa"/>
              <w:left w:w="240" w:type="dxa"/>
              <w:bottom w:w="165" w:type="dxa"/>
              <w:right w:w="240" w:type="dxa"/>
            </w:tcMar>
            <w:vAlign w:val="center"/>
            <w:hideMark/>
          </w:tcPr>
          <w:p w14:paraId="3E70F13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872.00</w:t>
            </w:r>
          </w:p>
        </w:tc>
        <w:tc>
          <w:tcPr>
            <w:tcW w:w="0" w:type="auto"/>
            <w:noWrap/>
            <w:tcMar>
              <w:top w:w="165" w:type="dxa"/>
              <w:left w:w="240" w:type="dxa"/>
              <w:bottom w:w="165" w:type="dxa"/>
              <w:right w:w="240" w:type="dxa"/>
            </w:tcMar>
            <w:vAlign w:val="center"/>
            <w:hideMark/>
          </w:tcPr>
          <w:p w14:paraId="0DE1B4E7"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780.25</w:t>
            </w:r>
          </w:p>
        </w:tc>
        <w:tc>
          <w:tcPr>
            <w:tcW w:w="0" w:type="auto"/>
            <w:noWrap/>
            <w:tcMar>
              <w:top w:w="165" w:type="dxa"/>
              <w:left w:w="240" w:type="dxa"/>
              <w:bottom w:w="165" w:type="dxa"/>
              <w:right w:w="240" w:type="dxa"/>
            </w:tcMar>
            <w:vAlign w:val="center"/>
            <w:hideMark/>
          </w:tcPr>
          <w:p w14:paraId="26E5BC10"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34.93M</w:t>
            </w:r>
          </w:p>
        </w:tc>
        <w:tc>
          <w:tcPr>
            <w:tcW w:w="0" w:type="auto"/>
            <w:noWrap/>
            <w:tcMar>
              <w:top w:w="165" w:type="dxa"/>
              <w:left w:w="240" w:type="dxa"/>
              <w:bottom w:w="165" w:type="dxa"/>
              <w:right w:w="240" w:type="dxa"/>
            </w:tcMar>
            <w:vAlign w:val="center"/>
            <w:hideMark/>
          </w:tcPr>
          <w:p w14:paraId="566C89DA"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11.51%</w:t>
            </w:r>
          </w:p>
        </w:tc>
      </w:tr>
      <w:tr w:rsidR="009821C0" w:rsidRPr="009821C0" w14:paraId="6A7C592D" w14:textId="77777777" w:rsidTr="00D76724">
        <w:trPr>
          <w:trHeight w:val="249"/>
        </w:trPr>
        <w:tc>
          <w:tcPr>
            <w:tcW w:w="0" w:type="auto"/>
            <w:noWrap/>
            <w:tcMar>
              <w:top w:w="165" w:type="dxa"/>
              <w:left w:w="240" w:type="dxa"/>
              <w:bottom w:w="165" w:type="dxa"/>
              <w:right w:w="240" w:type="dxa"/>
            </w:tcMar>
            <w:vAlign w:val="center"/>
            <w:hideMark/>
          </w:tcPr>
          <w:p w14:paraId="7227909E"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Jul 2023</w:t>
            </w:r>
          </w:p>
        </w:tc>
        <w:tc>
          <w:tcPr>
            <w:tcW w:w="0" w:type="auto"/>
            <w:noWrap/>
            <w:tcMar>
              <w:top w:w="165" w:type="dxa"/>
              <w:left w:w="240" w:type="dxa"/>
              <w:bottom w:w="165" w:type="dxa"/>
              <w:right w:w="240" w:type="dxa"/>
            </w:tcMar>
            <w:vAlign w:val="center"/>
            <w:hideMark/>
          </w:tcPr>
          <w:p w14:paraId="72E3E8FE"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780.10</w:t>
            </w:r>
          </w:p>
        </w:tc>
        <w:tc>
          <w:tcPr>
            <w:tcW w:w="0" w:type="auto"/>
            <w:noWrap/>
            <w:tcMar>
              <w:top w:w="165" w:type="dxa"/>
              <w:left w:w="240" w:type="dxa"/>
              <w:bottom w:w="165" w:type="dxa"/>
              <w:right w:w="240" w:type="dxa"/>
            </w:tcMar>
            <w:vAlign w:val="center"/>
            <w:hideMark/>
          </w:tcPr>
          <w:p w14:paraId="2C6E522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765.00</w:t>
            </w:r>
          </w:p>
        </w:tc>
        <w:tc>
          <w:tcPr>
            <w:tcW w:w="0" w:type="auto"/>
            <w:noWrap/>
            <w:tcMar>
              <w:top w:w="165" w:type="dxa"/>
              <w:left w:w="240" w:type="dxa"/>
              <w:bottom w:w="165" w:type="dxa"/>
              <w:right w:w="240" w:type="dxa"/>
            </w:tcMar>
            <w:vAlign w:val="center"/>
            <w:hideMark/>
          </w:tcPr>
          <w:p w14:paraId="1F539CE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792.85</w:t>
            </w:r>
          </w:p>
        </w:tc>
        <w:tc>
          <w:tcPr>
            <w:tcW w:w="0" w:type="auto"/>
            <w:noWrap/>
            <w:tcMar>
              <w:top w:w="165" w:type="dxa"/>
              <w:left w:w="240" w:type="dxa"/>
              <w:bottom w:w="165" w:type="dxa"/>
              <w:right w:w="240" w:type="dxa"/>
            </w:tcMar>
            <w:vAlign w:val="center"/>
            <w:hideMark/>
          </w:tcPr>
          <w:p w14:paraId="65B837B7"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745.00</w:t>
            </w:r>
          </w:p>
        </w:tc>
        <w:tc>
          <w:tcPr>
            <w:tcW w:w="0" w:type="auto"/>
            <w:noWrap/>
            <w:tcMar>
              <w:top w:w="165" w:type="dxa"/>
              <w:left w:w="240" w:type="dxa"/>
              <w:bottom w:w="165" w:type="dxa"/>
              <w:right w:w="240" w:type="dxa"/>
            </w:tcMar>
            <w:vAlign w:val="center"/>
            <w:hideMark/>
          </w:tcPr>
          <w:p w14:paraId="673E5ED7"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29.37M</w:t>
            </w:r>
          </w:p>
        </w:tc>
        <w:tc>
          <w:tcPr>
            <w:tcW w:w="0" w:type="auto"/>
            <w:noWrap/>
            <w:tcMar>
              <w:top w:w="165" w:type="dxa"/>
              <w:left w:w="240" w:type="dxa"/>
              <w:bottom w:w="165" w:type="dxa"/>
              <w:right w:w="240" w:type="dxa"/>
            </w:tcMar>
            <w:vAlign w:val="center"/>
            <w:hideMark/>
          </w:tcPr>
          <w:p w14:paraId="5EC94581"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2.68%</w:t>
            </w:r>
          </w:p>
        </w:tc>
      </w:tr>
      <w:tr w:rsidR="009821C0" w:rsidRPr="009821C0" w14:paraId="08E3E7E5" w14:textId="77777777" w:rsidTr="00D76724">
        <w:trPr>
          <w:trHeight w:val="249"/>
        </w:trPr>
        <w:tc>
          <w:tcPr>
            <w:tcW w:w="0" w:type="auto"/>
            <w:noWrap/>
            <w:tcMar>
              <w:top w:w="165" w:type="dxa"/>
              <w:left w:w="240" w:type="dxa"/>
              <w:bottom w:w="165" w:type="dxa"/>
              <w:right w:w="240" w:type="dxa"/>
            </w:tcMar>
            <w:vAlign w:val="center"/>
            <w:hideMark/>
          </w:tcPr>
          <w:p w14:paraId="3F760218"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Jun 2023</w:t>
            </w:r>
          </w:p>
        </w:tc>
        <w:tc>
          <w:tcPr>
            <w:tcW w:w="0" w:type="auto"/>
            <w:noWrap/>
            <w:tcMar>
              <w:top w:w="165" w:type="dxa"/>
              <w:left w:w="240" w:type="dxa"/>
              <w:bottom w:w="165" w:type="dxa"/>
              <w:right w:w="240" w:type="dxa"/>
            </w:tcMar>
            <w:vAlign w:val="center"/>
            <w:hideMark/>
          </w:tcPr>
          <w:p w14:paraId="2D3B1807"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759.75</w:t>
            </w:r>
          </w:p>
        </w:tc>
        <w:tc>
          <w:tcPr>
            <w:tcW w:w="0" w:type="auto"/>
            <w:noWrap/>
            <w:tcMar>
              <w:top w:w="165" w:type="dxa"/>
              <w:left w:w="240" w:type="dxa"/>
              <w:bottom w:w="165" w:type="dxa"/>
              <w:right w:w="240" w:type="dxa"/>
            </w:tcMar>
            <w:vAlign w:val="center"/>
            <w:hideMark/>
          </w:tcPr>
          <w:p w14:paraId="4F159F0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820.05</w:t>
            </w:r>
          </w:p>
        </w:tc>
        <w:tc>
          <w:tcPr>
            <w:tcW w:w="0" w:type="auto"/>
            <w:noWrap/>
            <w:tcMar>
              <w:top w:w="165" w:type="dxa"/>
              <w:left w:w="240" w:type="dxa"/>
              <w:bottom w:w="165" w:type="dxa"/>
              <w:right w:w="240" w:type="dxa"/>
            </w:tcMar>
            <w:vAlign w:val="center"/>
            <w:hideMark/>
          </w:tcPr>
          <w:p w14:paraId="0B83C61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831.95</w:t>
            </w:r>
          </w:p>
        </w:tc>
        <w:tc>
          <w:tcPr>
            <w:tcW w:w="0" w:type="auto"/>
            <w:noWrap/>
            <w:tcMar>
              <w:top w:w="165" w:type="dxa"/>
              <w:left w:w="240" w:type="dxa"/>
              <w:bottom w:w="165" w:type="dxa"/>
              <w:right w:w="240" w:type="dxa"/>
            </w:tcMar>
            <w:vAlign w:val="center"/>
            <w:hideMark/>
          </w:tcPr>
          <w:p w14:paraId="5953FAD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747.60</w:t>
            </w:r>
          </w:p>
        </w:tc>
        <w:tc>
          <w:tcPr>
            <w:tcW w:w="0" w:type="auto"/>
            <w:noWrap/>
            <w:tcMar>
              <w:top w:w="165" w:type="dxa"/>
              <w:left w:w="240" w:type="dxa"/>
              <w:bottom w:w="165" w:type="dxa"/>
              <w:right w:w="240" w:type="dxa"/>
            </w:tcMar>
            <w:vAlign w:val="center"/>
            <w:hideMark/>
          </w:tcPr>
          <w:p w14:paraId="05CAB558"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30.00M</w:t>
            </w:r>
          </w:p>
        </w:tc>
        <w:tc>
          <w:tcPr>
            <w:tcW w:w="0" w:type="auto"/>
            <w:noWrap/>
            <w:tcMar>
              <w:top w:w="165" w:type="dxa"/>
              <w:left w:w="240" w:type="dxa"/>
              <w:bottom w:w="165" w:type="dxa"/>
              <w:right w:w="240" w:type="dxa"/>
            </w:tcMar>
            <w:vAlign w:val="center"/>
            <w:hideMark/>
          </w:tcPr>
          <w:p w14:paraId="4C9B9D07"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-7.50%</w:t>
            </w:r>
          </w:p>
        </w:tc>
      </w:tr>
      <w:tr w:rsidR="009821C0" w:rsidRPr="009821C0" w14:paraId="6A273D46" w14:textId="77777777" w:rsidTr="00D76724">
        <w:trPr>
          <w:trHeight w:val="266"/>
        </w:trPr>
        <w:tc>
          <w:tcPr>
            <w:tcW w:w="0" w:type="auto"/>
            <w:noWrap/>
            <w:tcMar>
              <w:top w:w="165" w:type="dxa"/>
              <w:left w:w="240" w:type="dxa"/>
              <w:bottom w:w="165" w:type="dxa"/>
              <w:right w:w="240" w:type="dxa"/>
            </w:tcMar>
            <w:vAlign w:val="center"/>
            <w:hideMark/>
          </w:tcPr>
          <w:p w14:paraId="2A43E135"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May 2023</w:t>
            </w:r>
          </w:p>
        </w:tc>
        <w:tc>
          <w:tcPr>
            <w:tcW w:w="0" w:type="auto"/>
            <w:noWrap/>
            <w:tcMar>
              <w:top w:w="165" w:type="dxa"/>
              <w:left w:w="240" w:type="dxa"/>
              <w:bottom w:w="165" w:type="dxa"/>
              <w:right w:w="240" w:type="dxa"/>
            </w:tcMar>
            <w:vAlign w:val="center"/>
            <w:hideMark/>
          </w:tcPr>
          <w:p w14:paraId="09237DC2"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821.35</w:t>
            </w:r>
          </w:p>
        </w:tc>
        <w:tc>
          <w:tcPr>
            <w:tcW w:w="0" w:type="auto"/>
            <w:noWrap/>
            <w:tcMar>
              <w:top w:w="165" w:type="dxa"/>
              <w:left w:w="240" w:type="dxa"/>
              <w:bottom w:w="165" w:type="dxa"/>
              <w:right w:w="240" w:type="dxa"/>
            </w:tcMar>
            <w:vAlign w:val="center"/>
            <w:hideMark/>
          </w:tcPr>
          <w:p w14:paraId="319C243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795.95</w:t>
            </w:r>
          </w:p>
        </w:tc>
        <w:tc>
          <w:tcPr>
            <w:tcW w:w="0" w:type="auto"/>
            <w:noWrap/>
            <w:tcMar>
              <w:top w:w="165" w:type="dxa"/>
              <w:left w:w="240" w:type="dxa"/>
              <w:bottom w:w="165" w:type="dxa"/>
              <w:right w:w="240" w:type="dxa"/>
            </w:tcMar>
            <w:vAlign w:val="center"/>
            <w:hideMark/>
          </w:tcPr>
          <w:p w14:paraId="4E270AC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831.00</w:t>
            </w:r>
          </w:p>
        </w:tc>
        <w:tc>
          <w:tcPr>
            <w:tcW w:w="0" w:type="auto"/>
            <w:noWrap/>
            <w:tcMar>
              <w:top w:w="165" w:type="dxa"/>
              <w:left w:w="240" w:type="dxa"/>
              <w:bottom w:w="165" w:type="dxa"/>
              <w:right w:w="240" w:type="dxa"/>
            </w:tcMar>
            <w:vAlign w:val="center"/>
            <w:hideMark/>
          </w:tcPr>
          <w:p w14:paraId="4AD66816"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785.85</w:t>
            </w:r>
          </w:p>
        </w:tc>
        <w:tc>
          <w:tcPr>
            <w:tcW w:w="0" w:type="auto"/>
            <w:noWrap/>
            <w:tcMar>
              <w:top w:w="165" w:type="dxa"/>
              <w:left w:w="240" w:type="dxa"/>
              <w:bottom w:w="165" w:type="dxa"/>
              <w:right w:w="240" w:type="dxa"/>
            </w:tcMar>
            <w:vAlign w:val="center"/>
            <w:hideMark/>
          </w:tcPr>
          <w:p w14:paraId="1E63F95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20.72M</w:t>
            </w:r>
          </w:p>
        </w:tc>
        <w:tc>
          <w:tcPr>
            <w:tcW w:w="0" w:type="auto"/>
            <w:noWrap/>
            <w:tcMar>
              <w:top w:w="165" w:type="dxa"/>
              <w:left w:w="240" w:type="dxa"/>
              <w:bottom w:w="165" w:type="dxa"/>
              <w:right w:w="240" w:type="dxa"/>
            </w:tcMar>
            <w:vAlign w:val="center"/>
            <w:hideMark/>
          </w:tcPr>
          <w:p w14:paraId="7C628222"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2.79%</w:t>
            </w:r>
          </w:p>
        </w:tc>
      </w:tr>
      <w:tr w:rsidR="009821C0" w:rsidRPr="009821C0" w14:paraId="1898C3E2" w14:textId="77777777" w:rsidTr="00D76724">
        <w:trPr>
          <w:trHeight w:val="249"/>
        </w:trPr>
        <w:tc>
          <w:tcPr>
            <w:tcW w:w="0" w:type="auto"/>
            <w:noWrap/>
            <w:tcMar>
              <w:top w:w="165" w:type="dxa"/>
              <w:left w:w="240" w:type="dxa"/>
              <w:bottom w:w="165" w:type="dxa"/>
              <w:right w:w="240" w:type="dxa"/>
            </w:tcMar>
            <w:vAlign w:val="center"/>
            <w:hideMark/>
          </w:tcPr>
          <w:p w14:paraId="7E66880F"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Apr 2023</w:t>
            </w:r>
          </w:p>
        </w:tc>
        <w:tc>
          <w:tcPr>
            <w:tcW w:w="0" w:type="auto"/>
            <w:noWrap/>
            <w:tcMar>
              <w:top w:w="165" w:type="dxa"/>
              <w:left w:w="240" w:type="dxa"/>
              <w:bottom w:w="165" w:type="dxa"/>
              <w:right w:w="240" w:type="dxa"/>
            </w:tcMar>
            <w:vAlign w:val="center"/>
            <w:hideMark/>
          </w:tcPr>
          <w:p w14:paraId="3E7E9B4A"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799.05</w:t>
            </w:r>
          </w:p>
        </w:tc>
        <w:tc>
          <w:tcPr>
            <w:tcW w:w="0" w:type="auto"/>
            <w:noWrap/>
            <w:tcMar>
              <w:top w:w="165" w:type="dxa"/>
              <w:left w:w="240" w:type="dxa"/>
              <w:bottom w:w="165" w:type="dxa"/>
              <w:right w:w="240" w:type="dxa"/>
            </w:tcMar>
            <w:vAlign w:val="center"/>
            <w:hideMark/>
          </w:tcPr>
          <w:p w14:paraId="1A1838D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823.45</w:t>
            </w:r>
          </w:p>
        </w:tc>
        <w:tc>
          <w:tcPr>
            <w:tcW w:w="0" w:type="auto"/>
            <w:noWrap/>
            <w:tcMar>
              <w:top w:w="165" w:type="dxa"/>
              <w:left w:w="240" w:type="dxa"/>
              <w:bottom w:w="165" w:type="dxa"/>
              <w:right w:w="240" w:type="dxa"/>
            </w:tcMar>
            <w:vAlign w:val="center"/>
            <w:hideMark/>
          </w:tcPr>
          <w:p w14:paraId="2E48F9C7"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869.90</w:t>
            </w:r>
          </w:p>
        </w:tc>
        <w:tc>
          <w:tcPr>
            <w:tcW w:w="0" w:type="auto"/>
            <w:noWrap/>
            <w:tcMar>
              <w:top w:w="165" w:type="dxa"/>
              <w:left w:w="240" w:type="dxa"/>
              <w:bottom w:w="165" w:type="dxa"/>
              <w:right w:w="240" w:type="dxa"/>
            </w:tcMar>
            <w:vAlign w:val="center"/>
            <w:hideMark/>
          </w:tcPr>
          <w:p w14:paraId="40A31C30"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762.75</w:t>
            </w:r>
          </w:p>
        </w:tc>
        <w:tc>
          <w:tcPr>
            <w:tcW w:w="0" w:type="auto"/>
            <w:noWrap/>
            <w:tcMar>
              <w:top w:w="165" w:type="dxa"/>
              <w:left w:w="240" w:type="dxa"/>
              <w:bottom w:w="165" w:type="dxa"/>
              <w:right w:w="240" w:type="dxa"/>
            </w:tcMar>
            <w:vAlign w:val="center"/>
            <w:hideMark/>
          </w:tcPr>
          <w:p w14:paraId="4C7D2F8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25.89M</w:t>
            </w:r>
          </w:p>
        </w:tc>
        <w:tc>
          <w:tcPr>
            <w:tcW w:w="0" w:type="auto"/>
            <w:noWrap/>
            <w:tcMar>
              <w:top w:w="165" w:type="dxa"/>
              <w:left w:w="240" w:type="dxa"/>
              <w:bottom w:w="165" w:type="dxa"/>
              <w:right w:w="240" w:type="dxa"/>
            </w:tcMar>
            <w:vAlign w:val="center"/>
            <w:hideMark/>
          </w:tcPr>
          <w:p w14:paraId="79965DC8"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-2.35%</w:t>
            </w:r>
          </w:p>
        </w:tc>
      </w:tr>
      <w:tr w:rsidR="009821C0" w:rsidRPr="009821C0" w14:paraId="05030DBF" w14:textId="77777777" w:rsidTr="00D76724">
        <w:trPr>
          <w:trHeight w:val="249"/>
        </w:trPr>
        <w:tc>
          <w:tcPr>
            <w:tcW w:w="0" w:type="auto"/>
            <w:noWrap/>
            <w:tcMar>
              <w:top w:w="165" w:type="dxa"/>
              <w:left w:w="240" w:type="dxa"/>
              <w:bottom w:w="165" w:type="dxa"/>
              <w:right w:w="240" w:type="dxa"/>
            </w:tcMar>
            <w:vAlign w:val="center"/>
            <w:hideMark/>
          </w:tcPr>
          <w:p w14:paraId="379F8341"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Mar 2023</w:t>
            </w:r>
          </w:p>
        </w:tc>
        <w:tc>
          <w:tcPr>
            <w:tcW w:w="0" w:type="auto"/>
            <w:noWrap/>
            <w:tcMar>
              <w:top w:w="165" w:type="dxa"/>
              <w:left w:w="240" w:type="dxa"/>
              <w:bottom w:w="165" w:type="dxa"/>
              <w:right w:w="240" w:type="dxa"/>
            </w:tcMar>
            <w:vAlign w:val="center"/>
            <w:hideMark/>
          </w:tcPr>
          <w:p w14:paraId="7D7B1965"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818.25</w:t>
            </w:r>
          </w:p>
        </w:tc>
        <w:tc>
          <w:tcPr>
            <w:tcW w:w="0" w:type="auto"/>
            <w:noWrap/>
            <w:tcMar>
              <w:top w:w="165" w:type="dxa"/>
              <w:left w:w="240" w:type="dxa"/>
              <w:bottom w:w="165" w:type="dxa"/>
              <w:right w:w="240" w:type="dxa"/>
            </w:tcMar>
            <w:vAlign w:val="center"/>
            <w:hideMark/>
          </w:tcPr>
          <w:p w14:paraId="768A2E26"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898.95</w:t>
            </w:r>
          </w:p>
        </w:tc>
        <w:tc>
          <w:tcPr>
            <w:tcW w:w="0" w:type="auto"/>
            <w:noWrap/>
            <w:tcMar>
              <w:top w:w="165" w:type="dxa"/>
              <w:left w:w="240" w:type="dxa"/>
              <w:bottom w:w="165" w:type="dxa"/>
              <w:right w:w="240" w:type="dxa"/>
            </w:tcMar>
            <w:vAlign w:val="center"/>
            <w:hideMark/>
          </w:tcPr>
          <w:p w14:paraId="2E196EC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934.00</w:t>
            </w:r>
          </w:p>
        </w:tc>
        <w:tc>
          <w:tcPr>
            <w:tcW w:w="0" w:type="auto"/>
            <w:noWrap/>
            <w:tcMar>
              <w:top w:w="165" w:type="dxa"/>
              <w:left w:w="240" w:type="dxa"/>
              <w:bottom w:w="165" w:type="dxa"/>
              <w:right w:w="240" w:type="dxa"/>
            </w:tcMar>
            <w:vAlign w:val="center"/>
            <w:hideMark/>
          </w:tcPr>
          <w:p w14:paraId="20BA9AD6"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805.50</w:t>
            </w:r>
          </w:p>
        </w:tc>
        <w:tc>
          <w:tcPr>
            <w:tcW w:w="0" w:type="auto"/>
            <w:noWrap/>
            <w:tcMar>
              <w:top w:w="165" w:type="dxa"/>
              <w:left w:w="240" w:type="dxa"/>
              <w:bottom w:w="165" w:type="dxa"/>
              <w:right w:w="240" w:type="dxa"/>
            </w:tcMar>
            <w:vAlign w:val="center"/>
            <w:hideMark/>
          </w:tcPr>
          <w:p w14:paraId="31D2CA7A"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24.62M</w:t>
            </w:r>
          </w:p>
        </w:tc>
        <w:tc>
          <w:tcPr>
            <w:tcW w:w="0" w:type="auto"/>
            <w:noWrap/>
            <w:tcMar>
              <w:top w:w="165" w:type="dxa"/>
              <w:left w:w="240" w:type="dxa"/>
              <w:bottom w:w="165" w:type="dxa"/>
              <w:right w:w="240" w:type="dxa"/>
            </w:tcMar>
            <w:vAlign w:val="center"/>
            <w:hideMark/>
          </w:tcPr>
          <w:p w14:paraId="7EAE6FC6"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-8.27%</w:t>
            </w:r>
          </w:p>
        </w:tc>
      </w:tr>
      <w:tr w:rsidR="009821C0" w:rsidRPr="009821C0" w14:paraId="188A048C" w14:textId="77777777" w:rsidTr="00D76724">
        <w:trPr>
          <w:trHeight w:val="266"/>
        </w:trPr>
        <w:tc>
          <w:tcPr>
            <w:tcW w:w="0" w:type="auto"/>
            <w:noWrap/>
            <w:tcMar>
              <w:top w:w="165" w:type="dxa"/>
              <w:left w:w="240" w:type="dxa"/>
              <w:bottom w:w="165" w:type="dxa"/>
              <w:right w:w="240" w:type="dxa"/>
            </w:tcMar>
            <w:vAlign w:val="center"/>
            <w:hideMark/>
          </w:tcPr>
          <w:p w14:paraId="613313F4"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Feb 2023</w:t>
            </w:r>
          </w:p>
        </w:tc>
        <w:tc>
          <w:tcPr>
            <w:tcW w:w="0" w:type="auto"/>
            <w:noWrap/>
            <w:tcMar>
              <w:top w:w="165" w:type="dxa"/>
              <w:left w:w="240" w:type="dxa"/>
              <w:bottom w:w="165" w:type="dxa"/>
              <w:right w:w="240" w:type="dxa"/>
            </w:tcMar>
            <w:vAlign w:val="center"/>
            <w:hideMark/>
          </w:tcPr>
          <w:p w14:paraId="7F9160FC"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892.00</w:t>
            </w:r>
          </w:p>
        </w:tc>
        <w:tc>
          <w:tcPr>
            <w:tcW w:w="0" w:type="auto"/>
            <w:noWrap/>
            <w:tcMar>
              <w:top w:w="165" w:type="dxa"/>
              <w:left w:w="240" w:type="dxa"/>
              <w:bottom w:w="165" w:type="dxa"/>
              <w:right w:w="240" w:type="dxa"/>
            </w:tcMar>
            <w:vAlign w:val="center"/>
            <w:hideMark/>
          </w:tcPr>
          <w:p w14:paraId="0742B297"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803.50</w:t>
            </w:r>
          </w:p>
        </w:tc>
        <w:tc>
          <w:tcPr>
            <w:tcW w:w="0" w:type="auto"/>
            <w:noWrap/>
            <w:tcMar>
              <w:top w:w="165" w:type="dxa"/>
              <w:left w:w="240" w:type="dxa"/>
              <w:bottom w:w="165" w:type="dxa"/>
              <w:right w:w="240" w:type="dxa"/>
            </w:tcMar>
            <w:vAlign w:val="center"/>
            <w:hideMark/>
          </w:tcPr>
          <w:p w14:paraId="24C9F4E4"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927.40</w:t>
            </w:r>
          </w:p>
        </w:tc>
        <w:tc>
          <w:tcPr>
            <w:tcW w:w="0" w:type="auto"/>
            <w:noWrap/>
            <w:tcMar>
              <w:top w:w="165" w:type="dxa"/>
              <w:left w:w="240" w:type="dxa"/>
              <w:bottom w:w="165" w:type="dxa"/>
              <w:right w:w="240" w:type="dxa"/>
            </w:tcMar>
            <w:vAlign w:val="center"/>
            <w:hideMark/>
          </w:tcPr>
          <w:p w14:paraId="72C4A4D8"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784.00</w:t>
            </w:r>
          </w:p>
        </w:tc>
        <w:tc>
          <w:tcPr>
            <w:tcW w:w="0" w:type="auto"/>
            <w:noWrap/>
            <w:tcMar>
              <w:top w:w="165" w:type="dxa"/>
              <w:left w:w="240" w:type="dxa"/>
              <w:bottom w:w="165" w:type="dxa"/>
              <w:right w:w="240" w:type="dxa"/>
            </w:tcMar>
            <w:vAlign w:val="center"/>
            <w:hideMark/>
          </w:tcPr>
          <w:p w14:paraId="7CF4E06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38.10M</w:t>
            </w:r>
          </w:p>
        </w:tc>
        <w:tc>
          <w:tcPr>
            <w:tcW w:w="0" w:type="auto"/>
            <w:noWrap/>
            <w:tcMar>
              <w:top w:w="165" w:type="dxa"/>
              <w:left w:w="240" w:type="dxa"/>
              <w:bottom w:w="165" w:type="dxa"/>
              <w:right w:w="240" w:type="dxa"/>
            </w:tcMar>
            <w:vAlign w:val="center"/>
            <w:hideMark/>
          </w:tcPr>
          <w:p w14:paraId="595121C9"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11.13%</w:t>
            </w:r>
          </w:p>
        </w:tc>
      </w:tr>
      <w:tr w:rsidR="009821C0" w:rsidRPr="009821C0" w14:paraId="7BBE3A70" w14:textId="77777777" w:rsidTr="00D76724">
        <w:trPr>
          <w:trHeight w:val="249"/>
        </w:trPr>
        <w:tc>
          <w:tcPr>
            <w:tcW w:w="0" w:type="auto"/>
            <w:noWrap/>
            <w:tcMar>
              <w:top w:w="165" w:type="dxa"/>
              <w:left w:w="240" w:type="dxa"/>
              <w:bottom w:w="165" w:type="dxa"/>
              <w:right w:w="240" w:type="dxa"/>
            </w:tcMar>
            <w:vAlign w:val="center"/>
            <w:hideMark/>
          </w:tcPr>
          <w:p w14:paraId="01DD3140"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Jan 2023</w:t>
            </w:r>
          </w:p>
        </w:tc>
        <w:tc>
          <w:tcPr>
            <w:tcW w:w="0" w:type="auto"/>
            <w:noWrap/>
            <w:tcMar>
              <w:top w:w="165" w:type="dxa"/>
              <w:left w:w="240" w:type="dxa"/>
              <w:bottom w:w="165" w:type="dxa"/>
              <w:right w:w="240" w:type="dxa"/>
            </w:tcMar>
            <w:vAlign w:val="center"/>
            <w:hideMark/>
          </w:tcPr>
          <w:p w14:paraId="1DB7152E"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802.65</w:t>
            </w:r>
          </w:p>
        </w:tc>
        <w:tc>
          <w:tcPr>
            <w:tcW w:w="0" w:type="auto"/>
            <w:noWrap/>
            <w:tcMar>
              <w:top w:w="165" w:type="dxa"/>
              <w:left w:w="240" w:type="dxa"/>
              <w:bottom w:w="165" w:type="dxa"/>
              <w:right w:w="240" w:type="dxa"/>
            </w:tcMar>
            <w:vAlign w:val="center"/>
            <w:hideMark/>
          </w:tcPr>
          <w:p w14:paraId="13B450A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799.90</w:t>
            </w:r>
          </w:p>
        </w:tc>
        <w:tc>
          <w:tcPr>
            <w:tcW w:w="0" w:type="auto"/>
            <w:noWrap/>
            <w:tcMar>
              <w:top w:w="165" w:type="dxa"/>
              <w:left w:w="240" w:type="dxa"/>
              <w:bottom w:w="165" w:type="dxa"/>
              <w:right w:w="240" w:type="dxa"/>
            </w:tcMar>
            <w:vAlign w:val="center"/>
            <w:hideMark/>
          </w:tcPr>
          <w:p w14:paraId="078686A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834.00</w:t>
            </w:r>
          </w:p>
        </w:tc>
        <w:tc>
          <w:tcPr>
            <w:tcW w:w="0" w:type="auto"/>
            <w:noWrap/>
            <w:tcMar>
              <w:top w:w="165" w:type="dxa"/>
              <w:left w:w="240" w:type="dxa"/>
              <w:bottom w:w="165" w:type="dxa"/>
              <w:right w:w="240" w:type="dxa"/>
            </w:tcMar>
            <w:vAlign w:val="center"/>
            <w:hideMark/>
          </w:tcPr>
          <w:p w14:paraId="4EE7D3A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737.20</w:t>
            </w:r>
          </w:p>
        </w:tc>
        <w:tc>
          <w:tcPr>
            <w:tcW w:w="0" w:type="auto"/>
            <w:noWrap/>
            <w:tcMar>
              <w:top w:w="165" w:type="dxa"/>
              <w:left w:w="240" w:type="dxa"/>
              <w:bottom w:w="165" w:type="dxa"/>
              <w:right w:w="240" w:type="dxa"/>
            </w:tcMar>
            <w:vAlign w:val="center"/>
            <w:hideMark/>
          </w:tcPr>
          <w:p w14:paraId="2EAEE570"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22.31M</w:t>
            </w:r>
          </w:p>
        </w:tc>
        <w:tc>
          <w:tcPr>
            <w:tcW w:w="0" w:type="auto"/>
            <w:noWrap/>
            <w:tcMar>
              <w:top w:w="165" w:type="dxa"/>
              <w:left w:w="240" w:type="dxa"/>
              <w:bottom w:w="165" w:type="dxa"/>
              <w:right w:w="240" w:type="dxa"/>
            </w:tcMar>
            <w:vAlign w:val="center"/>
            <w:hideMark/>
          </w:tcPr>
          <w:p w14:paraId="06A4CFA2"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0.35%</w:t>
            </w:r>
          </w:p>
        </w:tc>
      </w:tr>
      <w:tr w:rsidR="009821C0" w:rsidRPr="009821C0" w14:paraId="47ADFD07" w14:textId="77777777" w:rsidTr="00D76724">
        <w:trPr>
          <w:trHeight w:val="249"/>
        </w:trPr>
        <w:tc>
          <w:tcPr>
            <w:tcW w:w="0" w:type="auto"/>
            <w:noWrap/>
            <w:tcMar>
              <w:top w:w="165" w:type="dxa"/>
              <w:left w:w="240" w:type="dxa"/>
              <w:bottom w:w="165" w:type="dxa"/>
              <w:right w:w="240" w:type="dxa"/>
            </w:tcMar>
            <w:vAlign w:val="center"/>
            <w:hideMark/>
          </w:tcPr>
          <w:p w14:paraId="4BD4CA8E"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Dec 2022</w:t>
            </w:r>
          </w:p>
        </w:tc>
        <w:tc>
          <w:tcPr>
            <w:tcW w:w="0" w:type="auto"/>
            <w:noWrap/>
            <w:tcMar>
              <w:top w:w="165" w:type="dxa"/>
              <w:left w:w="240" w:type="dxa"/>
              <w:bottom w:w="165" w:type="dxa"/>
              <w:right w:w="240" w:type="dxa"/>
            </w:tcMar>
            <w:vAlign w:val="center"/>
            <w:hideMark/>
          </w:tcPr>
          <w:p w14:paraId="3D6B8AC5"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799.85</w:t>
            </w:r>
          </w:p>
        </w:tc>
        <w:tc>
          <w:tcPr>
            <w:tcW w:w="0" w:type="auto"/>
            <w:noWrap/>
            <w:tcMar>
              <w:top w:w="165" w:type="dxa"/>
              <w:left w:w="240" w:type="dxa"/>
              <w:bottom w:w="165" w:type="dxa"/>
              <w:right w:w="240" w:type="dxa"/>
            </w:tcMar>
            <w:vAlign w:val="center"/>
            <w:hideMark/>
          </w:tcPr>
          <w:p w14:paraId="61B77198"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822.20</w:t>
            </w:r>
          </w:p>
        </w:tc>
        <w:tc>
          <w:tcPr>
            <w:tcW w:w="0" w:type="auto"/>
            <w:noWrap/>
            <w:tcMar>
              <w:top w:w="165" w:type="dxa"/>
              <w:left w:w="240" w:type="dxa"/>
              <w:bottom w:w="165" w:type="dxa"/>
              <w:right w:w="240" w:type="dxa"/>
            </w:tcMar>
            <w:vAlign w:val="center"/>
            <w:hideMark/>
          </w:tcPr>
          <w:p w14:paraId="558DBFB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862.40</w:t>
            </w:r>
          </w:p>
        </w:tc>
        <w:tc>
          <w:tcPr>
            <w:tcW w:w="0" w:type="auto"/>
            <w:noWrap/>
            <w:tcMar>
              <w:top w:w="165" w:type="dxa"/>
              <w:left w:w="240" w:type="dxa"/>
              <w:bottom w:w="165" w:type="dxa"/>
              <w:right w:w="240" w:type="dxa"/>
            </w:tcMar>
            <w:vAlign w:val="center"/>
            <w:hideMark/>
          </w:tcPr>
          <w:p w14:paraId="3A01A89A"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770.00</w:t>
            </w:r>
          </w:p>
        </w:tc>
        <w:tc>
          <w:tcPr>
            <w:tcW w:w="0" w:type="auto"/>
            <w:noWrap/>
            <w:tcMar>
              <w:top w:w="165" w:type="dxa"/>
              <w:left w:w="240" w:type="dxa"/>
              <w:bottom w:w="165" w:type="dxa"/>
              <w:right w:w="240" w:type="dxa"/>
            </w:tcMar>
            <w:vAlign w:val="center"/>
            <w:hideMark/>
          </w:tcPr>
          <w:p w14:paraId="6CADE7D8"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19.30M</w:t>
            </w:r>
          </w:p>
        </w:tc>
        <w:tc>
          <w:tcPr>
            <w:tcW w:w="0" w:type="auto"/>
            <w:noWrap/>
            <w:tcMar>
              <w:top w:w="165" w:type="dxa"/>
              <w:left w:w="240" w:type="dxa"/>
              <w:bottom w:w="165" w:type="dxa"/>
              <w:right w:w="240" w:type="dxa"/>
            </w:tcMar>
            <w:vAlign w:val="center"/>
            <w:hideMark/>
          </w:tcPr>
          <w:p w14:paraId="66A449BE"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-2.40%</w:t>
            </w:r>
          </w:p>
        </w:tc>
      </w:tr>
      <w:tr w:rsidR="009821C0" w:rsidRPr="009821C0" w14:paraId="025E3449" w14:textId="77777777" w:rsidTr="00D76724">
        <w:trPr>
          <w:trHeight w:val="249"/>
        </w:trPr>
        <w:tc>
          <w:tcPr>
            <w:tcW w:w="0" w:type="auto"/>
            <w:noWrap/>
            <w:tcMar>
              <w:top w:w="165" w:type="dxa"/>
              <w:left w:w="240" w:type="dxa"/>
              <w:bottom w:w="165" w:type="dxa"/>
              <w:right w:w="240" w:type="dxa"/>
            </w:tcMar>
            <w:vAlign w:val="center"/>
            <w:hideMark/>
          </w:tcPr>
          <w:p w14:paraId="78D0CACF"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lastRenderedPageBreak/>
              <w:t>Nov 2022</w:t>
            </w:r>
          </w:p>
        </w:tc>
        <w:tc>
          <w:tcPr>
            <w:tcW w:w="0" w:type="auto"/>
            <w:noWrap/>
            <w:tcMar>
              <w:top w:w="165" w:type="dxa"/>
              <w:left w:w="240" w:type="dxa"/>
              <w:bottom w:w="165" w:type="dxa"/>
              <w:right w:w="240" w:type="dxa"/>
            </w:tcMar>
            <w:vAlign w:val="center"/>
            <w:hideMark/>
          </w:tcPr>
          <w:p w14:paraId="7D015C29"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819.50</w:t>
            </w:r>
          </w:p>
        </w:tc>
        <w:tc>
          <w:tcPr>
            <w:tcW w:w="0" w:type="auto"/>
            <w:noWrap/>
            <w:tcMar>
              <w:top w:w="165" w:type="dxa"/>
              <w:left w:w="240" w:type="dxa"/>
              <w:bottom w:w="165" w:type="dxa"/>
              <w:right w:w="240" w:type="dxa"/>
            </w:tcMar>
            <w:vAlign w:val="center"/>
            <w:hideMark/>
          </w:tcPr>
          <w:p w14:paraId="38397F90"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880.60</w:t>
            </w:r>
          </w:p>
        </w:tc>
        <w:tc>
          <w:tcPr>
            <w:tcW w:w="0" w:type="auto"/>
            <w:noWrap/>
            <w:tcMar>
              <w:top w:w="165" w:type="dxa"/>
              <w:left w:w="240" w:type="dxa"/>
              <w:bottom w:w="165" w:type="dxa"/>
              <w:right w:w="240" w:type="dxa"/>
            </w:tcMar>
            <w:vAlign w:val="center"/>
            <w:hideMark/>
          </w:tcPr>
          <w:p w14:paraId="10DF9C18"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928.00</w:t>
            </w:r>
          </w:p>
        </w:tc>
        <w:tc>
          <w:tcPr>
            <w:tcW w:w="0" w:type="auto"/>
            <w:noWrap/>
            <w:tcMar>
              <w:top w:w="165" w:type="dxa"/>
              <w:left w:w="240" w:type="dxa"/>
              <w:bottom w:w="165" w:type="dxa"/>
              <w:right w:w="240" w:type="dxa"/>
            </w:tcMar>
            <w:vAlign w:val="center"/>
            <w:hideMark/>
          </w:tcPr>
          <w:p w14:paraId="6D7403F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803.60</w:t>
            </w:r>
          </w:p>
        </w:tc>
        <w:tc>
          <w:tcPr>
            <w:tcW w:w="0" w:type="auto"/>
            <w:noWrap/>
            <w:tcMar>
              <w:top w:w="165" w:type="dxa"/>
              <w:left w:w="240" w:type="dxa"/>
              <w:bottom w:w="165" w:type="dxa"/>
              <w:right w:w="240" w:type="dxa"/>
            </w:tcMar>
            <w:vAlign w:val="center"/>
            <w:hideMark/>
          </w:tcPr>
          <w:p w14:paraId="16C8B389"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32.86M</w:t>
            </w:r>
          </w:p>
        </w:tc>
        <w:tc>
          <w:tcPr>
            <w:tcW w:w="0" w:type="auto"/>
            <w:noWrap/>
            <w:tcMar>
              <w:top w:w="165" w:type="dxa"/>
              <w:left w:w="240" w:type="dxa"/>
              <w:bottom w:w="165" w:type="dxa"/>
              <w:right w:w="240" w:type="dxa"/>
            </w:tcMar>
            <w:vAlign w:val="center"/>
            <w:hideMark/>
          </w:tcPr>
          <w:p w14:paraId="2C9C470B"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-6.47%</w:t>
            </w:r>
          </w:p>
        </w:tc>
      </w:tr>
      <w:tr w:rsidR="009821C0" w:rsidRPr="009821C0" w14:paraId="5EB0B30C" w14:textId="77777777" w:rsidTr="00D76724">
        <w:trPr>
          <w:trHeight w:val="266"/>
        </w:trPr>
        <w:tc>
          <w:tcPr>
            <w:tcW w:w="0" w:type="auto"/>
            <w:noWrap/>
            <w:tcMar>
              <w:top w:w="165" w:type="dxa"/>
              <w:left w:w="240" w:type="dxa"/>
              <w:bottom w:w="165" w:type="dxa"/>
              <w:right w:w="240" w:type="dxa"/>
            </w:tcMar>
            <w:vAlign w:val="center"/>
            <w:hideMark/>
          </w:tcPr>
          <w:p w14:paraId="73088C57"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Oct 2022</w:t>
            </w:r>
          </w:p>
        </w:tc>
        <w:tc>
          <w:tcPr>
            <w:tcW w:w="0" w:type="auto"/>
            <w:noWrap/>
            <w:tcMar>
              <w:top w:w="165" w:type="dxa"/>
              <w:left w:w="240" w:type="dxa"/>
              <w:bottom w:w="165" w:type="dxa"/>
              <w:right w:w="240" w:type="dxa"/>
            </w:tcMar>
            <w:vAlign w:val="center"/>
            <w:hideMark/>
          </w:tcPr>
          <w:p w14:paraId="29FCCBD0"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876.20</w:t>
            </w:r>
          </w:p>
        </w:tc>
        <w:tc>
          <w:tcPr>
            <w:tcW w:w="0" w:type="auto"/>
            <w:noWrap/>
            <w:tcMar>
              <w:top w:w="165" w:type="dxa"/>
              <w:left w:w="240" w:type="dxa"/>
              <w:bottom w:w="165" w:type="dxa"/>
              <w:right w:w="240" w:type="dxa"/>
            </w:tcMar>
            <w:vAlign w:val="center"/>
            <w:hideMark/>
          </w:tcPr>
          <w:p w14:paraId="6223ABD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909.00</w:t>
            </w:r>
          </w:p>
        </w:tc>
        <w:tc>
          <w:tcPr>
            <w:tcW w:w="0" w:type="auto"/>
            <w:noWrap/>
            <w:tcMar>
              <w:top w:w="165" w:type="dxa"/>
              <w:left w:w="240" w:type="dxa"/>
              <w:bottom w:w="165" w:type="dxa"/>
              <w:right w:w="240" w:type="dxa"/>
            </w:tcMar>
            <w:vAlign w:val="center"/>
            <w:hideMark/>
          </w:tcPr>
          <w:p w14:paraId="0D839F8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936.00</w:t>
            </w:r>
          </w:p>
        </w:tc>
        <w:tc>
          <w:tcPr>
            <w:tcW w:w="0" w:type="auto"/>
            <w:noWrap/>
            <w:tcMar>
              <w:top w:w="165" w:type="dxa"/>
              <w:left w:w="240" w:type="dxa"/>
              <w:bottom w:w="165" w:type="dxa"/>
              <w:right w:w="240" w:type="dxa"/>
            </w:tcMar>
            <w:vAlign w:val="center"/>
            <w:hideMark/>
          </w:tcPr>
          <w:p w14:paraId="0D8B209C"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857.35</w:t>
            </w:r>
          </w:p>
        </w:tc>
        <w:tc>
          <w:tcPr>
            <w:tcW w:w="0" w:type="auto"/>
            <w:noWrap/>
            <w:tcMar>
              <w:top w:w="165" w:type="dxa"/>
              <w:left w:w="240" w:type="dxa"/>
              <w:bottom w:w="165" w:type="dxa"/>
              <w:right w:w="240" w:type="dxa"/>
            </w:tcMar>
            <w:vAlign w:val="center"/>
            <w:hideMark/>
          </w:tcPr>
          <w:p w14:paraId="2D6EC71B"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18.05M</w:t>
            </w:r>
          </w:p>
        </w:tc>
        <w:tc>
          <w:tcPr>
            <w:tcW w:w="0" w:type="auto"/>
            <w:noWrap/>
            <w:tcMar>
              <w:top w:w="165" w:type="dxa"/>
              <w:left w:w="240" w:type="dxa"/>
              <w:bottom w:w="165" w:type="dxa"/>
              <w:right w:w="240" w:type="dxa"/>
            </w:tcMar>
            <w:vAlign w:val="center"/>
            <w:hideMark/>
          </w:tcPr>
          <w:p w14:paraId="0DD926C3"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-3.34%</w:t>
            </w:r>
          </w:p>
        </w:tc>
      </w:tr>
      <w:tr w:rsidR="009821C0" w:rsidRPr="009821C0" w14:paraId="78FB0E58" w14:textId="77777777" w:rsidTr="00D76724">
        <w:trPr>
          <w:trHeight w:val="249"/>
        </w:trPr>
        <w:tc>
          <w:tcPr>
            <w:tcW w:w="0" w:type="auto"/>
            <w:noWrap/>
            <w:tcMar>
              <w:top w:w="165" w:type="dxa"/>
              <w:left w:w="240" w:type="dxa"/>
              <w:bottom w:w="165" w:type="dxa"/>
              <w:right w:w="240" w:type="dxa"/>
            </w:tcMar>
            <w:vAlign w:val="center"/>
            <w:hideMark/>
          </w:tcPr>
          <w:p w14:paraId="3BD1B3A5"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Sep 2022</w:t>
            </w:r>
          </w:p>
        </w:tc>
        <w:tc>
          <w:tcPr>
            <w:tcW w:w="0" w:type="auto"/>
            <w:noWrap/>
            <w:tcMar>
              <w:top w:w="165" w:type="dxa"/>
              <w:left w:w="240" w:type="dxa"/>
              <w:bottom w:w="165" w:type="dxa"/>
              <w:right w:w="240" w:type="dxa"/>
            </w:tcMar>
            <w:vAlign w:val="center"/>
            <w:hideMark/>
          </w:tcPr>
          <w:p w14:paraId="76E58413"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906.45</w:t>
            </w:r>
          </w:p>
        </w:tc>
        <w:tc>
          <w:tcPr>
            <w:tcW w:w="0" w:type="auto"/>
            <w:noWrap/>
            <w:tcMar>
              <w:top w:w="165" w:type="dxa"/>
              <w:left w:w="240" w:type="dxa"/>
              <w:bottom w:w="165" w:type="dxa"/>
              <w:right w:w="240" w:type="dxa"/>
            </w:tcMar>
            <w:vAlign w:val="center"/>
            <w:hideMark/>
          </w:tcPr>
          <w:p w14:paraId="5E08C38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992.00</w:t>
            </w:r>
          </w:p>
        </w:tc>
        <w:tc>
          <w:tcPr>
            <w:tcW w:w="0" w:type="auto"/>
            <w:noWrap/>
            <w:tcMar>
              <w:top w:w="165" w:type="dxa"/>
              <w:left w:w="240" w:type="dxa"/>
              <w:bottom w:w="165" w:type="dxa"/>
              <w:right w:w="240" w:type="dxa"/>
            </w:tcMar>
            <w:vAlign w:val="center"/>
            <w:hideMark/>
          </w:tcPr>
          <w:p w14:paraId="1141671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999.90</w:t>
            </w:r>
          </w:p>
        </w:tc>
        <w:tc>
          <w:tcPr>
            <w:tcW w:w="0" w:type="auto"/>
            <w:noWrap/>
            <w:tcMar>
              <w:top w:w="165" w:type="dxa"/>
              <w:left w:w="240" w:type="dxa"/>
              <w:bottom w:w="165" w:type="dxa"/>
              <w:right w:w="240" w:type="dxa"/>
            </w:tcMar>
            <w:vAlign w:val="center"/>
            <w:hideMark/>
          </w:tcPr>
          <w:p w14:paraId="151D73F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868.00</w:t>
            </w:r>
          </w:p>
        </w:tc>
        <w:tc>
          <w:tcPr>
            <w:tcW w:w="0" w:type="auto"/>
            <w:noWrap/>
            <w:tcMar>
              <w:top w:w="165" w:type="dxa"/>
              <w:left w:w="240" w:type="dxa"/>
              <w:bottom w:w="165" w:type="dxa"/>
              <w:right w:w="240" w:type="dxa"/>
            </w:tcMar>
            <w:vAlign w:val="center"/>
            <w:hideMark/>
          </w:tcPr>
          <w:p w14:paraId="25F5A51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28.82M</w:t>
            </w:r>
          </w:p>
        </w:tc>
        <w:tc>
          <w:tcPr>
            <w:tcW w:w="0" w:type="auto"/>
            <w:noWrap/>
            <w:tcMar>
              <w:top w:w="165" w:type="dxa"/>
              <w:left w:w="240" w:type="dxa"/>
              <w:bottom w:w="165" w:type="dxa"/>
              <w:right w:w="240" w:type="dxa"/>
            </w:tcMar>
            <w:vAlign w:val="center"/>
            <w:hideMark/>
          </w:tcPr>
          <w:p w14:paraId="5BCA3FB6"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-9.46%</w:t>
            </w:r>
          </w:p>
        </w:tc>
      </w:tr>
      <w:tr w:rsidR="009821C0" w:rsidRPr="009821C0" w14:paraId="6FA2D609" w14:textId="77777777" w:rsidTr="00D76724">
        <w:trPr>
          <w:trHeight w:val="249"/>
        </w:trPr>
        <w:tc>
          <w:tcPr>
            <w:tcW w:w="0" w:type="auto"/>
            <w:noWrap/>
            <w:tcMar>
              <w:top w:w="165" w:type="dxa"/>
              <w:left w:w="240" w:type="dxa"/>
              <w:bottom w:w="165" w:type="dxa"/>
              <w:right w:w="240" w:type="dxa"/>
            </w:tcMar>
            <w:vAlign w:val="center"/>
            <w:hideMark/>
          </w:tcPr>
          <w:p w14:paraId="52622F04"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Aug 2022</w:t>
            </w:r>
          </w:p>
        </w:tc>
        <w:tc>
          <w:tcPr>
            <w:tcW w:w="0" w:type="auto"/>
            <w:noWrap/>
            <w:tcMar>
              <w:top w:w="165" w:type="dxa"/>
              <w:left w:w="240" w:type="dxa"/>
              <w:bottom w:w="165" w:type="dxa"/>
              <w:right w:w="240" w:type="dxa"/>
            </w:tcMar>
            <w:vAlign w:val="center"/>
            <w:hideMark/>
          </w:tcPr>
          <w:p w14:paraId="1BB29FC5"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1,001.20</w:t>
            </w:r>
          </w:p>
        </w:tc>
        <w:tc>
          <w:tcPr>
            <w:tcW w:w="0" w:type="auto"/>
            <w:noWrap/>
            <w:tcMar>
              <w:top w:w="165" w:type="dxa"/>
              <w:left w:w="240" w:type="dxa"/>
              <w:bottom w:w="165" w:type="dxa"/>
              <w:right w:w="240" w:type="dxa"/>
            </w:tcMar>
            <w:vAlign w:val="center"/>
            <w:hideMark/>
          </w:tcPr>
          <w:p w14:paraId="2EA810F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1,009.95</w:t>
            </w:r>
          </w:p>
        </w:tc>
        <w:tc>
          <w:tcPr>
            <w:tcW w:w="0" w:type="auto"/>
            <w:noWrap/>
            <w:tcMar>
              <w:top w:w="165" w:type="dxa"/>
              <w:left w:w="240" w:type="dxa"/>
              <w:bottom w:w="165" w:type="dxa"/>
              <w:right w:w="240" w:type="dxa"/>
            </w:tcMar>
            <w:vAlign w:val="center"/>
            <w:hideMark/>
          </w:tcPr>
          <w:p w14:paraId="009EFF97"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1,051.30</w:t>
            </w:r>
          </w:p>
        </w:tc>
        <w:tc>
          <w:tcPr>
            <w:tcW w:w="0" w:type="auto"/>
            <w:noWrap/>
            <w:tcMar>
              <w:top w:w="165" w:type="dxa"/>
              <w:left w:w="240" w:type="dxa"/>
              <w:bottom w:w="165" w:type="dxa"/>
              <w:right w:w="240" w:type="dxa"/>
            </w:tcMar>
            <w:vAlign w:val="center"/>
            <w:hideMark/>
          </w:tcPr>
          <w:p w14:paraId="6EBFF80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958.45</w:t>
            </w:r>
          </w:p>
        </w:tc>
        <w:tc>
          <w:tcPr>
            <w:tcW w:w="0" w:type="auto"/>
            <w:noWrap/>
            <w:tcMar>
              <w:top w:w="165" w:type="dxa"/>
              <w:left w:w="240" w:type="dxa"/>
              <w:bottom w:w="165" w:type="dxa"/>
              <w:right w:w="240" w:type="dxa"/>
            </w:tcMar>
            <w:vAlign w:val="center"/>
            <w:hideMark/>
          </w:tcPr>
          <w:p w14:paraId="559A286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25.63M</w:t>
            </w:r>
          </w:p>
        </w:tc>
        <w:tc>
          <w:tcPr>
            <w:tcW w:w="0" w:type="auto"/>
            <w:noWrap/>
            <w:tcMar>
              <w:top w:w="165" w:type="dxa"/>
              <w:left w:w="240" w:type="dxa"/>
              <w:bottom w:w="165" w:type="dxa"/>
              <w:right w:w="240" w:type="dxa"/>
            </w:tcMar>
            <w:vAlign w:val="center"/>
            <w:hideMark/>
          </w:tcPr>
          <w:p w14:paraId="160C443F"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-0.35%</w:t>
            </w:r>
          </w:p>
        </w:tc>
      </w:tr>
      <w:tr w:rsidR="009821C0" w:rsidRPr="009821C0" w14:paraId="0D2D3B56" w14:textId="77777777" w:rsidTr="00D76724">
        <w:trPr>
          <w:trHeight w:val="266"/>
        </w:trPr>
        <w:tc>
          <w:tcPr>
            <w:tcW w:w="0" w:type="auto"/>
            <w:noWrap/>
            <w:tcMar>
              <w:top w:w="165" w:type="dxa"/>
              <w:left w:w="240" w:type="dxa"/>
              <w:bottom w:w="165" w:type="dxa"/>
              <w:right w:w="240" w:type="dxa"/>
            </w:tcMar>
            <w:vAlign w:val="center"/>
            <w:hideMark/>
          </w:tcPr>
          <w:p w14:paraId="54FA1D77"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Jul 2022</w:t>
            </w:r>
          </w:p>
        </w:tc>
        <w:tc>
          <w:tcPr>
            <w:tcW w:w="0" w:type="auto"/>
            <w:noWrap/>
            <w:tcMar>
              <w:top w:w="165" w:type="dxa"/>
              <w:left w:w="240" w:type="dxa"/>
              <w:bottom w:w="165" w:type="dxa"/>
              <w:right w:w="240" w:type="dxa"/>
            </w:tcMar>
            <w:vAlign w:val="center"/>
            <w:hideMark/>
          </w:tcPr>
          <w:p w14:paraId="1A49445C"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1,004.75</w:t>
            </w:r>
          </w:p>
        </w:tc>
        <w:tc>
          <w:tcPr>
            <w:tcW w:w="0" w:type="auto"/>
            <w:noWrap/>
            <w:tcMar>
              <w:top w:w="165" w:type="dxa"/>
              <w:left w:w="240" w:type="dxa"/>
              <w:bottom w:w="165" w:type="dxa"/>
              <w:right w:w="240" w:type="dxa"/>
            </w:tcMar>
            <w:vAlign w:val="center"/>
            <w:hideMark/>
          </w:tcPr>
          <w:p w14:paraId="07D04701"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949.80</w:t>
            </w:r>
          </w:p>
        </w:tc>
        <w:tc>
          <w:tcPr>
            <w:tcW w:w="0" w:type="auto"/>
            <w:noWrap/>
            <w:tcMar>
              <w:top w:w="165" w:type="dxa"/>
              <w:left w:w="240" w:type="dxa"/>
              <w:bottom w:w="165" w:type="dxa"/>
              <w:right w:w="240" w:type="dxa"/>
            </w:tcMar>
            <w:vAlign w:val="center"/>
            <w:hideMark/>
          </w:tcPr>
          <w:p w14:paraId="5C40B313"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1,064.95</w:t>
            </w:r>
          </w:p>
        </w:tc>
        <w:tc>
          <w:tcPr>
            <w:tcW w:w="0" w:type="auto"/>
            <w:noWrap/>
            <w:tcMar>
              <w:top w:w="165" w:type="dxa"/>
              <w:left w:w="240" w:type="dxa"/>
              <w:bottom w:w="165" w:type="dxa"/>
              <w:right w:w="240" w:type="dxa"/>
            </w:tcMar>
            <w:vAlign w:val="center"/>
            <w:hideMark/>
          </w:tcPr>
          <w:p w14:paraId="3922C53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932.50</w:t>
            </w:r>
          </w:p>
        </w:tc>
        <w:tc>
          <w:tcPr>
            <w:tcW w:w="0" w:type="auto"/>
            <w:noWrap/>
            <w:tcMar>
              <w:top w:w="165" w:type="dxa"/>
              <w:left w:w="240" w:type="dxa"/>
              <w:bottom w:w="165" w:type="dxa"/>
              <w:right w:w="240" w:type="dxa"/>
            </w:tcMar>
            <w:vAlign w:val="center"/>
            <w:hideMark/>
          </w:tcPr>
          <w:p w14:paraId="05F44BEA"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23.99M</w:t>
            </w:r>
          </w:p>
        </w:tc>
        <w:tc>
          <w:tcPr>
            <w:tcW w:w="0" w:type="auto"/>
            <w:noWrap/>
            <w:tcMar>
              <w:top w:w="165" w:type="dxa"/>
              <w:left w:w="240" w:type="dxa"/>
              <w:bottom w:w="165" w:type="dxa"/>
              <w:right w:w="240" w:type="dxa"/>
            </w:tcMar>
            <w:vAlign w:val="center"/>
            <w:hideMark/>
          </w:tcPr>
          <w:p w14:paraId="0810F254" w14:textId="77777777" w:rsidR="009821C0" w:rsidRPr="009821C0" w:rsidRDefault="009821C0" w:rsidP="009821C0">
            <w:pPr>
              <w:spacing w:after="0" w:line="240" w:lineRule="auto"/>
              <w:jc w:val="right"/>
              <w:rPr>
                <w:rFonts w:ascii="Times New Roman" w:eastAsia="Times New Roman" w:hAnsi="Times New Roman" w:cs="Times New Roman"/>
                <w:color w:val="0EA600"/>
                <w:sz w:val="24"/>
                <w:szCs w:val="24"/>
                <w:lang w:eastAsia="en-IN"/>
              </w:rPr>
            </w:pPr>
            <w:r w:rsidRPr="009821C0">
              <w:rPr>
                <w:rFonts w:ascii="Times New Roman" w:eastAsia="Times New Roman" w:hAnsi="Times New Roman" w:cs="Times New Roman"/>
                <w:color w:val="0EA600"/>
                <w:sz w:val="24"/>
                <w:szCs w:val="24"/>
                <w:lang w:eastAsia="en-IN"/>
              </w:rPr>
              <w:t>3.33%</w:t>
            </w:r>
          </w:p>
        </w:tc>
      </w:tr>
      <w:tr w:rsidR="00D76724" w:rsidRPr="009821C0" w14:paraId="07810F8F" w14:textId="77777777" w:rsidTr="00D76724">
        <w:trPr>
          <w:trHeight w:val="249"/>
        </w:trPr>
        <w:tc>
          <w:tcPr>
            <w:tcW w:w="0" w:type="auto"/>
            <w:shd w:val="clear" w:color="auto" w:fill="FCFDFE"/>
            <w:noWrap/>
            <w:tcMar>
              <w:top w:w="165" w:type="dxa"/>
              <w:left w:w="240" w:type="dxa"/>
              <w:bottom w:w="165" w:type="dxa"/>
              <w:right w:w="240" w:type="dxa"/>
            </w:tcMar>
            <w:vAlign w:val="center"/>
            <w:hideMark/>
          </w:tcPr>
          <w:p w14:paraId="1B4A1C46"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Jun 2022</w:t>
            </w:r>
          </w:p>
        </w:tc>
        <w:tc>
          <w:tcPr>
            <w:tcW w:w="0" w:type="auto"/>
            <w:shd w:val="clear" w:color="auto" w:fill="FCFDFE"/>
            <w:noWrap/>
            <w:tcMar>
              <w:top w:w="165" w:type="dxa"/>
              <w:left w:w="240" w:type="dxa"/>
              <w:bottom w:w="165" w:type="dxa"/>
              <w:right w:w="240" w:type="dxa"/>
            </w:tcMar>
            <w:vAlign w:val="center"/>
            <w:hideMark/>
          </w:tcPr>
          <w:p w14:paraId="052B6E98"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972.40</w:t>
            </w:r>
          </w:p>
        </w:tc>
        <w:tc>
          <w:tcPr>
            <w:tcW w:w="0" w:type="auto"/>
            <w:shd w:val="clear" w:color="auto" w:fill="FCFDFE"/>
            <w:noWrap/>
            <w:tcMar>
              <w:top w:w="165" w:type="dxa"/>
              <w:left w:w="240" w:type="dxa"/>
              <w:bottom w:w="165" w:type="dxa"/>
              <w:right w:w="240" w:type="dxa"/>
            </w:tcMar>
            <w:vAlign w:val="center"/>
            <w:hideMark/>
          </w:tcPr>
          <w:p w14:paraId="6E3E636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1,008.60</w:t>
            </w:r>
          </w:p>
        </w:tc>
        <w:tc>
          <w:tcPr>
            <w:tcW w:w="0" w:type="auto"/>
            <w:shd w:val="clear" w:color="auto" w:fill="FCFDFE"/>
            <w:noWrap/>
            <w:tcMar>
              <w:top w:w="165" w:type="dxa"/>
              <w:left w:w="240" w:type="dxa"/>
              <w:bottom w:w="165" w:type="dxa"/>
              <w:right w:w="240" w:type="dxa"/>
            </w:tcMar>
            <w:vAlign w:val="center"/>
            <w:hideMark/>
          </w:tcPr>
          <w:p w14:paraId="6A796539"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1,058.95</w:t>
            </w:r>
          </w:p>
        </w:tc>
        <w:tc>
          <w:tcPr>
            <w:tcW w:w="0" w:type="auto"/>
            <w:shd w:val="clear" w:color="auto" w:fill="FCFDFE"/>
            <w:noWrap/>
            <w:tcMar>
              <w:top w:w="165" w:type="dxa"/>
              <w:left w:w="240" w:type="dxa"/>
              <w:bottom w:w="165" w:type="dxa"/>
              <w:right w:w="240" w:type="dxa"/>
            </w:tcMar>
            <w:vAlign w:val="center"/>
            <w:hideMark/>
          </w:tcPr>
          <w:p w14:paraId="4E2D3C0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933.60</w:t>
            </w:r>
          </w:p>
        </w:tc>
        <w:tc>
          <w:tcPr>
            <w:tcW w:w="0" w:type="auto"/>
            <w:shd w:val="clear" w:color="auto" w:fill="FCFDFE"/>
            <w:noWrap/>
            <w:tcMar>
              <w:top w:w="165" w:type="dxa"/>
              <w:left w:w="240" w:type="dxa"/>
              <w:bottom w:w="165" w:type="dxa"/>
              <w:right w:w="240" w:type="dxa"/>
            </w:tcMar>
            <w:vAlign w:val="center"/>
            <w:hideMark/>
          </w:tcPr>
          <w:p w14:paraId="3865EB0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20.15M</w:t>
            </w:r>
          </w:p>
        </w:tc>
        <w:tc>
          <w:tcPr>
            <w:tcW w:w="0" w:type="auto"/>
            <w:shd w:val="clear" w:color="auto" w:fill="FCFDFE"/>
            <w:noWrap/>
            <w:tcMar>
              <w:top w:w="165" w:type="dxa"/>
              <w:left w:w="240" w:type="dxa"/>
              <w:bottom w:w="165" w:type="dxa"/>
              <w:right w:w="240" w:type="dxa"/>
            </w:tcMar>
            <w:vAlign w:val="center"/>
            <w:hideMark/>
          </w:tcPr>
          <w:p w14:paraId="38F76F99"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-4.48%</w:t>
            </w:r>
          </w:p>
        </w:tc>
      </w:tr>
      <w:tr w:rsidR="009821C0" w:rsidRPr="009821C0" w14:paraId="0B7559AA" w14:textId="77777777" w:rsidTr="00D76724">
        <w:trPr>
          <w:trHeight w:val="249"/>
        </w:trPr>
        <w:tc>
          <w:tcPr>
            <w:tcW w:w="0" w:type="auto"/>
            <w:noWrap/>
            <w:tcMar>
              <w:top w:w="165" w:type="dxa"/>
              <w:left w:w="240" w:type="dxa"/>
              <w:bottom w:w="165" w:type="dxa"/>
              <w:right w:w="240" w:type="dxa"/>
            </w:tcMar>
            <w:vAlign w:val="center"/>
            <w:hideMark/>
          </w:tcPr>
          <w:p w14:paraId="7D3EA5A8" w14:textId="77777777" w:rsidR="009821C0" w:rsidRPr="009821C0" w:rsidRDefault="009821C0" w:rsidP="009821C0">
            <w:pPr>
              <w:spacing w:after="0" w:line="240" w:lineRule="auto"/>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May 2022</w:t>
            </w:r>
          </w:p>
        </w:tc>
        <w:tc>
          <w:tcPr>
            <w:tcW w:w="0" w:type="auto"/>
            <w:noWrap/>
            <w:tcMar>
              <w:top w:w="165" w:type="dxa"/>
              <w:left w:w="240" w:type="dxa"/>
              <w:bottom w:w="165" w:type="dxa"/>
              <w:right w:w="240" w:type="dxa"/>
            </w:tcMar>
            <w:vAlign w:val="center"/>
            <w:hideMark/>
          </w:tcPr>
          <w:p w14:paraId="67660D86"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1,018.05</w:t>
            </w:r>
          </w:p>
        </w:tc>
        <w:tc>
          <w:tcPr>
            <w:tcW w:w="0" w:type="auto"/>
            <w:noWrap/>
            <w:tcMar>
              <w:top w:w="165" w:type="dxa"/>
              <w:left w:w="240" w:type="dxa"/>
              <w:bottom w:w="165" w:type="dxa"/>
              <w:right w:w="240" w:type="dxa"/>
            </w:tcMar>
            <w:vAlign w:val="center"/>
            <w:hideMark/>
          </w:tcPr>
          <w:p w14:paraId="5121B24F"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1,250.00</w:t>
            </w:r>
          </w:p>
        </w:tc>
        <w:tc>
          <w:tcPr>
            <w:tcW w:w="0" w:type="auto"/>
            <w:noWrap/>
            <w:tcMar>
              <w:top w:w="165" w:type="dxa"/>
              <w:left w:w="240" w:type="dxa"/>
              <w:bottom w:w="165" w:type="dxa"/>
              <w:right w:w="240" w:type="dxa"/>
            </w:tcMar>
            <w:vAlign w:val="center"/>
            <w:hideMark/>
          </w:tcPr>
          <w:p w14:paraId="14C2585E"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1,266.60</w:t>
            </w:r>
          </w:p>
        </w:tc>
        <w:tc>
          <w:tcPr>
            <w:tcW w:w="0" w:type="auto"/>
            <w:noWrap/>
            <w:tcMar>
              <w:top w:w="165" w:type="dxa"/>
              <w:left w:w="240" w:type="dxa"/>
              <w:bottom w:w="165" w:type="dxa"/>
              <w:right w:w="240" w:type="dxa"/>
            </w:tcMar>
            <w:vAlign w:val="center"/>
            <w:hideMark/>
          </w:tcPr>
          <w:p w14:paraId="7EC4D58D"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922.55</w:t>
            </w:r>
          </w:p>
        </w:tc>
        <w:tc>
          <w:tcPr>
            <w:tcW w:w="0" w:type="auto"/>
            <w:noWrap/>
            <w:tcMar>
              <w:top w:w="165" w:type="dxa"/>
              <w:left w:w="240" w:type="dxa"/>
              <w:bottom w:w="165" w:type="dxa"/>
              <w:right w:w="240" w:type="dxa"/>
            </w:tcMar>
            <w:vAlign w:val="center"/>
            <w:hideMark/>
          </w:tcPr>
          <w:p w14:paraId="60418665" w14:textId="77777777" w:rsidR="009821C0" w:rsidRPr="009821C0" w:rsidRDefault="009821C0" w:rsidP="009821C0">
            <w:pPr>
              <w:spacing w:after="0" w:line="240" w:lineRule="auto"/>
              <w:jc w:val="right"/>
              <w:rPr>
                <w:rFonts w:ascii="Times New Roman" w:eastAsia="Times New Roman" w:hAnsi="Times New Roman" w:cs="Times New Roman"/>
                <w:color w:val="000000"/>
                <w:sz w:val="24"/>
                <w:szCs w:val="24"/>
                <w:lang w:eastAsia="en-IN"/>
              </w:rPr>
            </w:pPr>
            <w:r w:rsidRPr="009821C0">
              <w:rPr>
                <w:rFonts w:ascii="Times New Roman" w:eastAsia="Times New Roman" w:hAnsi="Times New Roman" w:cs="Times New Roman"/>
                <w:color w:val="000000"/>
                <w:sz w:val="24"/>
                <w:szCs w:val="24"/>
                <w:lang w:eastAsia="en-IN"/>
              </w:rPr>
              <w:t>37.84M</w:t>
            </w:r>
          </w:p>
        </w:tc>
        <w:tc>
          <w:tcPr>
            <w:tcW w:w="0" w:type="auto"/>
            <w:noWrap/>
            <w:tcMar>
              <w:top w:w="165" w:type="dxa"/>
              <w:left w:w="240" w:type="dxa"/>
              <w:bottom w:w="165" w:type="dxa"/>
              <w:right w:w="240" w:type="dxa"/>
            </w:tcMar>
            <w:vAlign w:val="center"/>
            <w:hideMark/>
          </w:tcPr>
          <w:p w14:paraId="4CCDBA6A" w14:textId="77777777" w:rsidR="009821C0" w:rsidRPr="009821C0" w:rsidRDefault="009821C0" w:rsidP="009821C0">
            <w:pPr>
              <w:spacing w:after="0" w:line="240" w:lineRule="auto"/>
              <w:jc w:val="right"/>
              <w:rPr>
                <w:rFonts w:ascii="Times New Roman" w:eastAsia="Times New Roman" w:hAnsi="Times New Roman" w:cs="Times New Roman"/>
                <w:color w:val="FF0000"/>
                <w:sz w:val="24"/>
                <w:szCs w:val="24"/>
                <w:lang w:eastAsia="en-IN"/>
              </w:rPr>
            </w:pPr>
            <w:r w:rsidRPr="009821C0">
              <w:rPr>
                <w:rFonts w:ascii="Times New Roman" w:eastAsia="Times New Roman" w:hAnsi="Times New Roman" w:cs="Times New Roman"/>
                <w:color w:val="FF0000"/>
                <w:sz w:val="24"/>
                <w:szCs w:val="24"/>
                <w:lang w:eastAsia="en-IN"/>
              </w:rPr>
              <w:t>-19.30%</w:t>
            </w:r>
          </w:p>
        </w:tc>
      </w:tr>
    </w:tbl>
    <w:p w14:paraId="2FFD8A7A" w14:textId="77777777" w:rsidR="009821C0" w:rsidRPr="009821C0" w:rsidRDefault="009821C0" w:rsidP="009821C0">
      <w:pPr>
        <w:spacing w:after="100" w:line="240" w:lineRule="auto"/>
        <w:rPr>
          <w:rFonts w:ascii="Times New Roman" w:eastAsia="Times New Roman" w:hAnsi="Times New Roman" w:cs="Times New Roman"/>
          <w:b/>
          <w:bCs/>
          <w:sz w:val="24"/>
          <w:szCs w:val="24"/>
          <w:lang w:eastAsia="en-IN"/>
        </w:rPr>
      </w:pPr>
      <w:r w:rsidRPr="009821C0">
        <w:rPr>
          <w:rFonts w:ascii="Times New Roman" w:eastAsia="Times New Roman" w:hAnsi="Times New Roman" w:cs="Times New Roman"/>
          <w:b/>
          <w:bCs/>
          <w:sz w:val="24"/>
          <w:szCs w:val="24"/>
          <w:lang w:eastAsia="en-IN"/>
        </w:rPr>
        <w:t>Summary</w:t>
      </w:r>
    </w:p>
    <w:p w14:paraId="2CB63B3F" w14:textId="77777777" w:rsidR="009821C0" w:rsidRPr="009821C0" w:rsidRDefault="009821C0" w:rsidP="009821C0">
      <w:pPr>
        <w:spacing w:after="0" w:line="240" w:lineRule="auto"/>
        <w:ind w:right="60"/>
        <w:rPr>
          <w:rFonts w:ascii="Times New Roman" w:eastAsia="Times New Roman" w:hAnsi="Times New Roman" w:cs="Times New Roman"/>
          <w:b/>
          <w:bCs/>
          <w:sz w:val="24"/>
          <w:szCs w:val="24"/>
          <w:lang w:eastAsia="en-IN"/>
        </w:rPr>
      </w:pPr>
      <w:r w:rsidRPr="009821C0">
        <w:rPr>
          <w:rFonts w:ascii="Times New Roman" w:eastAsia="Times New Roman" w:hAnsi="Times New Roman" w:cs="Times New Roman"/>
          <w:b/>
          <w:bCs/>
          <w:sz w:val="24"/>
          <w:szCs w:val="24"/>
          <w:lang w:eastAsia="en-IN"/>
        </w:rPr>
        <w:t>Highest</w:t>
      </w:r>
    </w:p>
    <w:p w14:paraId="660B99F4" w14:textId="77777777" w:rsidR="009821C0" w:rsidRPr="009821C0" w:rsidRDefault="009821C0" w:rsidP="009821C0">
      <w:pPr>
        <w:spacing w:after="0" w:line="240" w:lineRule="auto"/>
        <w:ind w:left="720"/>
        <w:rPr>
          <w:rFonts w:ascii="Times New Roman" w:eastAsia="Times New Roman" w:hAnsi="Times New Roman" w:cs="Times New Roman"/>
          <w:sz w:val="24"/>
          <w:szCs w:val="24"/>
          <w:lang w:eastAsia="en-IN"/>
        </w:rPr>
      </w:pPr>
      <w:r w:rsidRPr="009821C0">
        <w:rPr>
          <w:rFonts w:ascii="Times New Roman" w:eastAsia="Times New Roman" w:hAnsi="Times New Roman" w:cs="Times New Roman"/>
          <w:sz w:val="24"/>
          <w:szCs w:val="24"/>
          <w:lang w:eastAsia="en-IN"/>
        </w:rPr>
        <w:t>1,266.60</w:t>
      </w:r>
    </w:p>
    <w:p w14:paraId="661E1D13" w14:textId="77777777" w:rsidR="009821C0" w:rsidRPr="009821C0" w:rsidRDefault="009821C0" w:rsidP="009821C0">
      <w:pPr>
        <w:spacing w:after="0" w:line="240" w:lineRule="auto"/>
        <w:ind w:right="60"/>
        <w:rPr>
          <w:rFonts w:ascii="Times New Roman" w:eastAsia="Times New Roman" w:hAnsi="Times New Roman" w:cs="Times New Roman"/>
          <w:b/>
          <w:bCs/>
          <w:sz w:val="24"/>
          <w:szCs w:val="24"/>
          <w:lang w:eastAsia="en-IN"/>
        </w:rPr>
      </w:pPr>
      <w:r w:rsidRPr="009821C0">
        <w:rPr>
          <w:rFonts w:ascii="Times New Roman" w:eastAsia="Times New Roman" w:hAnsi="Times New Roman" w:cs="Times New Roman"/>
          <w:b/>
          <w:bCs/>
          <w:sz w:val="24"/>
          <w:szCs w:val="24"/>
          <w:lang w:eastAsia="en-IN"/>
        </w:rPr>
        <w:t>Lowest</w:t>
      </w:r>
    </w:p>
    <w:p w14:paraId="2C4E5046" w14:textId="77777777" w:rsidR="009821C0" w:rsidRPr="009821C0" w:rsidRDefault="009821C0" w:rsidP="009821C0">
      <w:pPr>
        <w:spacing w:after="0" w:line="240" w:lineRule="auto"/>
        <w:ind w:left="720"/>
        <w:rPr>
          <w:rFonts w:ascii="Times New Roman" w:eastAsia="Times New Roman" w:hAnsi="Times New Roman" w:cs="Times New Roman"/>
          <w:sz w:val="24"/>
          <w:szCs w:val="24"/>
          <w:lang w:eastAsia="en-IN"/>
        </w:rPr>
      </w:pPr>
      <w:r w:rsidRPr="009821C0">
        <w:rPr>
          <w:rFonts w:ascii="Times New Roman" w:eastAsia="Times New Roman" w:hAnsi="Times New Roman" w:cs="Times New Roman"/>
          <w:sz w:val="24"/>
          <w:szCs w:val="24"/>
          <w:lang w:eastAsia="en-IN"/>
        </w:rPr>
        <w:t>737.20</w:t>
      </w:r>
    </w:p>
    <w:p w14:paraId="536A5642" w14:textId="77777777" w:rsidR="009821C0" w:rsidRPr="009821C0" w:rsidRDefault="009821C0" w:rsidP="009821C0">
      <w:pPr>
        <w:spacing w:after="0" w:line="240" w:lineRule="auto"/>
        <w:ind w:right="60"/>
        <w:rPr>
          <w:rFonts w:ascii="Times New Roman" w:eastAsia="Times New Roman" w:hAnsi="Times New Roman" w:cs="Times New Roman"/>
          <w:b/>
          <w:bCs/>
          <w:sz w:val="24"/>
          <w:szCs w:val="24"/>
          <w:lang w:eastAsia="en-IN"/>
        </w:rPr>
      </w:pPr>
      <w:r w:rsidRPr="009821C0">
        <w:rPr>
          <w:rFonts w:ascii="Times New Roman" w:eastAsia="Times New Roman" w:hAnsi="Times New Roman" w:cs="Times New Roman"/>
          <w:b/>
          <w:bCs/>
          <w:sz w:val="24"/>
          <w:szCs w:val="24"/>
          <w:lang w:eastAsia="en-IN"/>
        </w:rPr>
        <w:t>Difference</w:t>
      </w:r>
    </w:p>
    <w:p w14:paraId="317C1119" w14:textId="77777777" w:rsidR="009821C0" w:rsidRPr="009821C0" w:rsidRDefault="009821C0" w:rsidP="009821C0">
      <w:pPr>
        <w:spacing w:after="0" w:line="240" w:lineRule="auto"/>
        <w:ind w:left="720"/>
        <w:rPr>
          <w:rFonts w:ascii="Times New Roman" w:eastAsia="Times New Roman" w:hAnsi="Times New Roman" w:cs="Times New Roman"/>
          <w:sz w:val="24"/>
          <w:szCs w:val="24"/>
          <w:lang w:eastAsia="en-IN"/>
        </w:rPr>
      </w:pPr>
      <w:r w:rsidRPr="009821C0">
        <w:rPr>
          <w:rFonts w:ascii="Times New Roman" w:eastAsia="Times New Roman" w:hAnsi="Times New Roman" w:cs="Times New Roman"/>
          <w:sz w:val="24"/>
          <w:szCs w:val="24"/>
          <w:lang w:eastAsia="en-IN"/>
        </w:rPr>
        <w:t>529.40</w:t>
      </w:r>
    </w:p>
    <w:p w14:paraId="7FA8ADDE" w14:textId="77777777" w:rsidR="009821C0" w:rsidRPr="009821C0" w:rsidRDefault="009821C0" w:rsidP="009821C0">
      <w:pPr>
        <w:spacing w:after="0" w:line="240" w:lineRule="auto"/>
        <w:ind w:right="60"/>
        <w:rPr>
          <w:rFonts w:ascii="Times New Roman" w:eastAsia="Times New Roman" w:hAnsi="Times New Roman" w:cs="Times New Roman"/>
          <w:b/>
          <w:bCs/>
          <w:sz w:val="24"/>
          <w:szCs w:val="24"/>
          <w:lang w:eastAsia="en-IN"/>
        </w:rPr>
      </w:pPr>
      <w:r w:rsidRPr="009821C0">
        <w:rPr>
          <w:rFonts w:ascii="Times New Roman" w:eastAsia="Times New Roman" w:hAnsi="Times New Roman" w:cs="Times New Roman"/>
          <w:b/>
          <w:bCs/>
          <w:sz w:val="24"/>
          <w:szCs w:val="24"/>
          <w:lang w:eastAsia="en-IN"/>
        </w:rPr>
        <w:t>Average</w:t>
      </w:r>
    </w:p>
    <w:p w14:paraId="052309EC" w14:textId="77777777" w:rsidR="009821C0" w:rsidRPr="009821C0" w:rsidRDefault="009821C0" w:rsidP="009821C0">
      <w:pPr>
        <w:spacing w:after="0" w:line="240" w:lineRule="auto"/>
        <w:ind w:left="720"/>
        <w:rPr>
          <w:rFonts w:ascii="Times New Roman" w:eastAsia="Times New Roman" w:hAnsi="Times New Roman" w:cs="Times New Roman"/>
          <w:sz w:val="24"/>
          <w:szCs w:val="24"/>
          <w:lang w:eastAsia="en-IN"/>
        </w:rPr>
      </w:pPr>
      <w:r w:rsidRPr="009821C0">
        <w:rPr>
          <w:rFonts w:ascii="Times New Roman" w:eastAsia="Times New Roman" w:hAnsi="Times New Roman" w:cs="Times New Roman"/>
          <w:sz w:val="24"/>
          <w:szCs w:val="24"/>
          <w:lang w:eastAsia="en-IN"/>
        </w:rPr>
        <w:t>915.18</w:t>
      </w:r>
    </w:p>
    <w:p w14:paraId="2C406858" w14:textId="77777777" w:rsidR="009821C0" w:rsidRPr="009821C0" w:rsidRDefault="009821C0" w:rsidP="009821C0">
      <w:pPr>
        <w:spacing w:after="0" w:line="240" w:lineRule="auto"/>
        <w:ind w:right="60"/>
        <w:rPr>
          <w:rFonts w:ascii="Times New Roman" w:eastAsia="Times New Roman" w:hAnsi="Times New Roman" w:cs="Times New Roman"/>
          <w:b/>
          <w:bCs/>
          <w:sz w:val="24"/>
          <w:szCs w:val="24"/>
          <w:lang w:eastAsia="en-IN"/>
        </w:rPr>
      </w:pPr>
      <w:r w:rsidRPr="009821C0">
        <w:rPr>
          <w:rFonts w:ascii="Times New Roman" w:eastAsia="Times New Roman" w:hAnsi="Times New Roman" w:cs="Times New Roman"/>
          <w:b/>
          <w:bCs/>
          <w:sz w:val="24"/>
          <w:szCs w:val="24"/>
          <w:lang w:eastAsia="en-IN"/>
        </w:rPr>
        <w:t>Chg. %</w:t>
      </w:r>
    </w:p>
    <w:p w14:paraId="05FB957D" w14:textId="757D34A0" w:rsidR="00635070" w:rsidRDefault="009821C0" w:rsidP="00CC4E23">
      <w:pPr>
        <w:spacing w:after="0" w:line="240" w:lineRule="auto"/>
        <w:ind w:left="720"/>
        <w:rPr>
          <w:rFonts w:ascii="Times New Roman" w:eastAsia="Times New Roman" w:hAnsi="Times New Roman" w:cs="Times New Roman"/>
          <w:sz w:val="24"/>
          <w:szCs w:val="24"/>
          <w:lang w:eastAsia="en-IN"/>
        </w:rPr>
      </w:pPr>
      <w:r w:rsidRPr="009821C0">
        <w:rPr>
          <w:rFonts w:ascii="Times New Roman" w:eastAsia="Times New Roman" w:hAnsi="Times New Roman" w:cs="Times New Roman"/>
          <w:sz w:val="24"/>
          <w:szCs w:val="24"/>
          <w:lang w:eastAsia="en-IN"/>
        </w:rPr>
        <w:t>-3.53</w:t>
      </w:r>
    </w:p>
    <w:p w14:paraId="6AEDFFE2"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5AC623FF"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3CE7344F" w14:textId="52A0FF0A" w:rsidR="00D76724" w:rsidRDefault="00D76724" w:rsidP="00CC4E23">
      <w:pPr>
        <w:spacing w:after="0" w:line="240" w:lineRule="auto"/>
        <w:ind w:left="720"/>
        <w:rPr>
          <w:rFonts w:ascii="Times New Roman" w:eastAsia="Times New Roman" w:hAnsi="Times New Roman" w:cs="Times New Roman"/>
          <w:sz w:val="24"/>
          <w:szCs w:val="24"/>
          <w:lang w:eastAsia="en-IN"/>
        </w:rPr>
      </w:pPr>
      <w:r>
        <w:rPr>
          <w:noProof/>
        </w:rPr>
        <w:drawing>
          <wp:inline distT="0" distB="0" distL="0" distR="0" wp14:anchorId="05650445" wp14:editId="2B5AC385">
            <wp:extent cx="6044833" cy="2602524"/>
            <wp:effectExtent l="0" t="0" r="0" b="7620"/>
            <wp:docPr id="139112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23594" name=""/>
                    <pic:cNvPicPr/>
                  </pic:nvPicPr>
                  <pic:blipFill>
                    <a:blip r:embed="rId15"/>
                    <a:stretch>
                      <a:fillRect/>
                    </a:stretch>
                  </pic:blipFill>
                  <pic:spPr>
                    <a:xfrm>
                      <a:off x="0" y="0"/>
                      <a:ext cx="6050229" cy="2604847"/>
                    </a:xfrm>
                    <a:prstGeom prst="rect">
                      <a:avLst/>
                    </a:prstGeom>
                  </pic:spPr>
                </pic:pic>
              </a:graphicData>
            </a:graphic>
          </wp:inline>
        </w:drawing>
      </w:r>
    </w:p>
    <w:p w14:paraId="6CE8BB02"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40454029"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16ED004B"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7C83B8DD"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1C13DC8B"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4C3F68AB" w14:textId="77777777" w:rsidR="00D76724" w:rsidRDefault="00D76724" w:rsidP="00CC4E23">
      <w:pPr>
        <w:spacing w:after="0" w:line="240" w:lineRule="auto"/>
        <w:ind w:left="720"/>
        <w:rPr>
          <w:rFonts w:ascii="Times New Roman" w:eastAsia="Times New Roman" w:hAnsi="Times New Roman" w:cs="Times New Roman"/>
          <w:sz w:val="24"/>
          <w:szCs w:val="24"/>
          <w:lang w:eastAsia="en-IN"/>
        </w:rPr>
      </w:pPr>
    </w:p>
    <w:p w14:paraId="73D7AA5B" w14:textId="77777777" w:rsidR="00D76724" w:rsidRPr="00635070" w:rsidRDefault="00D76724" w:rsidP="00CC4E23">
      <w:pPr>
        <w:spacing w:after="0" w:line="240" w:lineRule="auto"/>
        <w:ind w:left="720"/>
        <w:rPr>
          <w:rFonts w:ascii="Times New Roman" w:eastAsia="Times New Roman" w:hAnsi="Times New Roman" w:cs="Times New Roman"/>
          <w:sz w:val="24"/>
          <w:szCs w:val="24"/>
          <w:lang w:eastAsia="en-IN"/>
        </w:rPr>
      </w:pPr>
    </w:p>
    <w:p w14:paraId="03CEF83F" w14:textId="4435DD82" w:rsidR="00832C2F" w:rsidRDefault="00635070" w:rsidP="00111B85">
      <w:pPr>
        <w:shd w:val="clear" w:color="auto" w:fill="FFF3F1"/>
        <w:spacing w:after="0" w:line="240" w:lineRule="auto"/>
        <w:textAlignment w:val="baseline"/>
        <w:outlineLvl w:val="1"/>
        <w:rPr>
          <w:rFonts w:ascii="Book Antiqua" w:eastAsia="Times New Roman" w:hAnsi="Book Antiqua" w:cs="Times New Roman"/>
          <w:b/>
          <w:bCs/>
          <w:color w:val="000000"/>
          <w:sz w:val="44"/>
          <w:szCs w:val="44"/>
          <w:lang w:eastAsia="en-IN"/>
        </w:rPr>
      </w:pPr>
      <w:r w:rsidRPr="00635070">
        <w:rPr>
          <w:rFonts w:ascii="Book Antiqua" w:eastAsia="Times New Roman" w:hAnsi="Book Antiqua" w:cs="Times New Roman"/>
          <w:b/>
          <w:bCs/>
          <w:color w:val="000000"/>
          <w:sz w:val="44"/>
          <w:szCs w:val="44"/>
          <w:lang w:eastAsia="en-IN"/>
        </w:rPr>
        <w:lastRenderedPageBreak/>
        <w:t>Key Metric</w:t>
      </w:r>
      <w:r w:rsidR="00832C2F">
        <w:rPr>
          <w:rFonts w:ascii="Book Antiqua" w:eastAsia="Times New Roman" w:hAnsi="Book Antiqua" w:cs="Times New Roman"/>
          <w:b/>
          <w:bCs/>
          <w:color w:val="000000"/>
          <w:sz w:val="44"/>
          <w:szCs w:val="44"/>
          <w:lang w:eastAsia="en-IN"/>
        </w:rPr>
        <w:t>s</w:t>
      </w:r>
    </w:p>
    <w:p w14:paraId="550D2A65" w14:textId="77777777" w:rsidR="00111B85" w:rsidRPr="002B610B" w:rsidRDefault="00111B85" w:rsidP="00111B85">
      <w:pPr>
        <w:shd w:val="clear" w:color="auto" w:fill="FFF3F1"/>
        <w:spacing w:after="0" w:line="240" w:lineRule="auto"/>
        <w:textAlignment w:val="baseline"/>
        <w:outlineLvl w:val="1"/>
        <w:rPr>
          <w:rFonts w:ascii="Montserrat" w:eastAsia="Times New Roman" w:hAnsi="Montserrat" w:cs="Times New Roman"/>
          <w:b/>
          <w:bCs/>
          <w:color w:val="000000"/>
          <w:lang w:eastAsia="en-IN"/>
        </w:rPr>
      </w:pPr>
      <w:r w:rsidRPr="002B610B">
        <w:rPr>
          <w:rFonts w:ascii="Montserrat" w:eastAsia="Times New Roman" w:hAnsi="Montserrat" w:cs="Times New Roman"/>
          <w:b/>
          <w:bCs/>
          <w:color w:val="000000"/>
          <w:lang w:eastAsia="en-IN"/>
        </w:rPr>
        <w:t>Key Metrics</w:t>
      </w:r>
    </w:p>
    <w:tbl>
      <w:tblPr>
        <w:tblW w:w="5000" w:type="pct"/>
        <w:tblCellSpacing w:w="15" w:type="dxa"/>
        <w:tblCellMar>
          <w:left w:w="0" w:type="dxa"/>
          <w:right w:w="0" w:type="dxa"/>
        </w:tblCellMar>
        <w:tblLook w:val="04A0" w:firstRow="1" w:lastRow="0" w:firstColumn="1" w:lastColumn="0" w:noHBand="0" w:noVBand="1"/>
      </w:tblPr>
      <w:tblGrid>
        <w:gridCol w:w="6659"/>
        <w:gridCol w:w="3807"/>
      </w:tblGrid>
      <w:tr w:rsidR="00111B85" w:rsidRPr="002B610B" w14:paraId="6AD09EC3" w14:textId="77777777" w:rsidTr="00895514">
        <w:trPr>
          <w:tblCellSpacing w:w="15" w:type="dxa"/>
        </w:trPr>
        <w:tc>
          <w:tcPr>
            <w:tcW w:w="3124" w:type="pct"/>
            <w:shd w:val="clear" w:color="auto" w:fill="auto"/>
            <w:vAlign w:val="bottom"/>
            <w:hideMark/>
          </w:tcPr>
          <w:p w14:paraId="75204858"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PE Ratio</w:t>
            </w:r>
          </w:p>
          <w:p w14:paraId="72844822" w14:textId="77777777" w:rsidR="00111B85" w:rsidRPr="002B610B" w:rsidRDefault="00111B85" w:rsidP="00895514">
            <w:pPr>
              <w:spacing w:after="0" w:line="240" w:lineRule="auto"/>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(x)</w:t>
            </w:r>
          </w:p>
        </w:tc>
        <w:tc>
          <w:tcPr>
            <w:tcW w:w="1777" w:type="pct"/>
            <w:shd w:val="clear" w:color="auto" w:fill="auto"/>
            <w:vAlign w:val="bottom"/>
            <w:hideMark/>
          </w:tcPr>
          <w:p w14:paraId="57D03D68"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144.20</w:t>
            </w:r>
          </w:p>
        </w:tc>
      </w:tr>
      <w:tr w:rsidR="00111B85" w:rsidRPr="002B610B" w14:paraId="2CEDDDC4" w14:textId="77777777" w:rsidTr="00895514">
        <w:trPr>
          <w:tblCellSpacing w:w="15" w:type="dxa"/>
        </w:trPr>
        <w:tc>
          <w:tcPr>
            <w:tcW w:w="3124" w:type="pct"/>
            <w:shd w:val="clear" w:color="auto" w:fill="auto"/>
            <w:vAlign w:val="bottom"/>
            <w:hideMark/>
          </w:tcPr>
          <w:p w14:paraId="606792D4"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EPS - TTM</w:t>
            </w:r>
          </w:p>
          <w:p w14:paraId="0078AFC1" w14:textId="77777777" w:rsidR="00111B85" w:rsidRPr="002B610B" w:rsidRDefault="00111B85" w:rsidP="00895514">
            <w:pPr>
              <w:spacing w:after="0" w:line="240" w:lineRule="auto"/>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w:t>
            </w:r>
          </w:p>
        </w:tc>
        <w:tc>
          <w:tcPr>
            <w:tcW w:w="1777" w:type="pct"/>
            <w:shd w:val="clear" w:color="auto" w:fill="auto"/>
            <w:vAlign w:val="bottom"/>
            <w:hideMark/>
          </w:tcPr>
          <w:p w14:paraId="30FB1F55"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8.45</w:t>
            </w:r>
          </w:p>
        </w:tc>
      </w:tr>
      <w:tr w:rsidR="00111B85" w:rsidRPr="002B610B" w14:paraId="744D0AE7" w14:textId="77777777" w:rsidTr="00895514">
        <w:trPr>
          <w:tblCellSpacing w:w="15" w:type="dxa"/>
        </w:trPr>
        <w:tc>
          <w:tcPr>
            <w:tcW w:w="3124" w:type="pct"/>
            <w:shd w:val="clear" w:color="auto" w:fill="auto"/>
            <w:vAlign w:val="bottom"/>
            <w:hideMark/>
          </w:tcPr>
          <w:p w14:paraId="3C617E09"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proofErr w:type="spellStart"/>
            <w:r w:rsidRPr="002B610B">
              <w:rPr>
                <w:rFonts w:ascii="Times New Roman" w:eastAsia="Times New Roman" w:hAnsi="Times New Roman" w:cs="Times New Roman"/>
                <w:sz w:val="20"/>
                <w:szCs w:val="20"/>
                <w:lang w:eastAsia="en-IN"/>
              </w:rPr>
              <w:t>MCap</w:t>
            </w:r>
            <w:proofErr w:type="spellEnd"/>
          </w:p>
          <w:p w14:paraId="032CE897" w14:textId="77777777" w:rsidR="00111B85" w:rsidRPr="002B610B" w:rsidRDefault="00111B85" w:rsidP="00895514">
            <w:pPr>
              <w:spacing w:after="0" w:line="240" w:lineRule="auto"/>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 Cr.)</w:t>
            </w:r>
          </w:p>
        </w:tc>
        <w:tc>
          <w:tcPr>
            <w:tcW w:w="1777" w:type="pct"/>
            <w:shd w:val="clear" w:color="auto" w:fill="auto"/>
            <w:vAlign w:val="bottom"/>
            <w:hideMark/>
          </w:tcPr>
          <w:p w14:paraId="6CE3A565"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40,300.11</w:t>
            </w:r>
          </w:p>
        </w:tc>
      </w:tr>
      <w:tr w:rsidR="00111B85" w:rsidRPr="002B610B" w14:paraId="27A6CB0C" w14:textId="77777777" w:rsidTr="00895514">
        <w:trPr>
          <w:tblCellSpacing w:w="15" w:type="dxa"/>
        </w:trPr>
        <w:tc>
          <w:tcPr>
            <w:tcW w:w="3124" w:type="pct"/>
            <w:shd w:val="clear" w:color="auto" w:fill="auto"/>
            <w:vAlign w:val="bottom"/>
            <w:hideMark/>
          </w:tcPr>
          <w:p w14:paraId="4AA83063"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 xml:space="preserve">Sectoral </w:t>
            </w:r>
            <w:proofErr w:type="spellStart"/>
            <w:r w:rsidRPr="002B610B">
              <w:rPr>
                <w:rFonts w:ascii="Times New Roman" w:eastAsia="Times New Roman" w:hAnsi="Times New Roman" w:cs="Times New Roman"/>
                <w:sz w:val="20"/>
                <w:szCs w:val="20"/>
                <w:lang w:eastAsia="en-IN"/>
              </w:rPr>
              <w:t>MCap</w:t>
            </w:r>
            <w:proofErr w:type="spellEnd"/>
            <w:r w:rsidRPr="002B610B">
              <w:rPr>
                <w:rFonts w:ascii="Times New Roman" w:eastAsia="Times New Roman" w:hAnsi="Times New Roman" w:cs="Times New Roman"/>
                <w:sz w:val="20"/>
                <w:szCs w:val="20"/>
                <w:lang w:eastAsia="en-IN"/>
              </w:rPr>
              <w:t xml:space="preserve"> Rank</w:t>
            </w:r>
          </w:p>
        </w:tc>
        <w:tc>
          <w:tcPr>
            <w:tcW w:w="1777" w:type="pct"/>
            <w:shd w:val="clear" w:color="auto" w:fill="auto"/>
            <w:vAlign w:val="bottom"/>
            <w:hideMark/>
          </w:tcPr>
          <w:p w14:paraId="3155122B"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5</w:t>
            </w:r>
          </w:p>
        </w:tc>
      </w:tr>
      <w:tr w:rsidR="00111B85" w:rsidRPr="002B610B" w14:paraId="7FD61DBD" w14:textId="77777777" w:rsidTr="00895514">
        <w:trPr>
          <w:tblCellSpacing w:w="15" w:type="dxa"/>
        </w:trPr>
        <w:tc>
          <w:tcPr>
            <w:tcW w:w="3124" w:type="pct"/>
            <w:shd w:val="clear" w:color="auto" w:fill="auto"/>
            <w:vAlign w:val="bottom"/>
            <w:hideMark/>
          </w:tcPr>
          <w:p w14:paraId="44C85384"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PB Ratio</w:t>
            </w:r>
          </w:p>
          <w:p w14:paraId="5438C5B8" w14:textId="77777777" w:rsidR="00111B85" w:rsidRPr="002B610B" w:rsidRDefault="00111B85" w:rsidP="00895514">
            <w:pPr>
              <w:spacing w:after="0" w:line="240" w:lineRule="auto"/>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(x)</w:t>
            </w:r>
          </w:p>
        </w:tc>
        <w:tc>
          <w:tcPr>
            <w:tcW w:w="1777" w:type="pct"/>
            <w:shd w:val="clear" w:color="auto" w:fill="auto"/>
            <w:vAlign w:val="bottom"/>
            <w:hideMark/>
          </w:tcPr>
          <w:p w14:paraId="21060AB9"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7.35</w:t>
            </w:r>
          </w:p>
        </w:tc>
      </w:tr>
      <w:tr w:rsidR="00111B85" w:rsidRPr="002B610B" w14:paraId="55EE37A0" w14:textId="77777777" w:rsidTr="00895514">
        <w:trPr>
          <w:tblCellSpacing w:w="15" w:type="dxa"/>
        </w:trPr>
        <w:tc>
          <w:tcPr>
            <w:tcW w:w="3124" w:type="pct"/>
            <w:shd w:val="clear" w:color="auto" w:fill="auto"/>
            <w:vAlign w:val="bottom"/>
            <w:hideMark/>
          </w:tcPr>
          <w:p w14:paraId="543FE740"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Div Yield</w:t>
            </w:r>
          </w:p>
          <w:p w14:paraId="32976B60" w14:textId="77777777" w:rsidR="00111B85" w:rsidRPr="002B610B" w:rsidRDefault="00111B85" w:rsidP="00895514">
            <w:pPr>
              <w:spacing w:after="0" w:line="240" w:lineRule="auto"/>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w:t>
            </w:r>
          </w:p>
        </w:tc>
        <w:tc>
          <w:tcPr>
            <w:tcW w:w="1777" w:type="pct"/>
            <w:shd w:val="clear" w:color="auto" w:fill="auto"/>
            <w:vAlign w:val="bottom"/>
            <w:hideMark/>
          </w:tcPr>
          <w:p w14:paraId="75FF15A4"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0.35</w:t>
            </w:r>
          </w:p>
        </w:tc>
      </w:tr>
      <w:tr w:rsidR="00111B85" w:rsidRPr="002B610B" w14:paraId="5B362634" w14:textId="77777777" w:rsidTr="00895514">
        <w:trPr>
          <w:tblCellSpacing w:w="15" w:type="dxa"/>
        </w:trPr>
        <w:tc>
          <w:tcPr>
            <w:tcW w:w="3124" w:type="pct"/>
            <w:shd w:val="clear" w:color="auto" w:fill="auto"/>
            <w:vAlign w:val="bottom"/>
            <w:hideMark/>
          </w:tcPr>
          <w:p w14:paraId="2ED8E97D"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Face Value</w:t>
            </w:r>
          </w:p>
          <w:p w14:paraId="52823D9F" w14:textId="77777777" w:rsidR="00111B85" w:rsidRPr="002B610B" w:rsidRDefault="00111B85" w:rsidP="00895514">
            <w:pPr>
              <w:spacing w:after="0" w:line="240" w:lineRule="auto"/>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w:t>
            </w:r>
          </w:p>
        </w:tc>
        <w:tc>
          <w:tcPr>
            <w:tcW w:w="1777" w:type="pct"/>
            <w:shd w:val="clear" w:color="auto" w:fill="auto"/>
            <w:vAlign w:val="bottom"/>
            <w:hideMark/>
          </w:tcPr>
          <w:p w14:paraId="6982D51A"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1.00</w:t>
            </w:r>
          </w:p>
        </w:tc>
      </w:tr>
      <w:tr w:rsidR="00111B85" w:rsidRPr="002B610B" w14:paraId="742CA50B" w14:textId="77777777" w:rsidTr="00895514">
        <w:trPr>
          <w:tblCellSpacing w:w="15" w:type="dxa"/>
        </w:trPr>
        <w:tc>
          <w:tcPr>
            <w:tcW w:w="3124" w:type="pct"/>
            <w:shd w:val="clear" w:color="auto" w:fill="auto"/>
            <w:vAlign w:val="bottom"/>
            <w:hideMark/>
          </w:tcPr>
          <w:p w14:paraId="476477F9"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Beta</w:t>
            </w:r>
          </w:p>
        </w:tc>
        <w:tc>
          <w:tcPr>
            <w:tcW w:w="1777" w:type="pct"/>
            <w:shd w:val="clear" w:color="auto" w:fill="auto"/>
            <w:vAlign w:val="bottom"/>
            <w:hideMark/>
          </w:tcPr>
          <w:p w14:paraId="745B788D"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0.97</w:t>
            </w:r>
          </w:p>
        </w:tc>
      </w:tr>
      <w:tr w:rsidR="00111B85" w:rsidRPr="002B610B" w14:paraId="7A435148" w14:textId="77777777" w:rsidTr="00895514">
        <w:trPr>
          <w:tblCellSpacing w:w="15" w:type="dxa"/>
        </w:trPr>
        <w:tc>
          <w:tcPr>
            <w:tcW w:w="3124" w:type="pct"/>
            <w:shd w:val="clear" w:color="auto" w:fill="auto"/>
            <w:vAlign w:val="bottom"/>
            <w:hideMark/>
          </w:tcPr>
          <w:p w14:paraId="6FC47F85"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VWAP</w:t>
            </w:r>
          </w:p>
          <w:p w14:paraId="605CFA24" w14:textId="77777777" w:rsidR="00111B85" w:rsidRPr="002B610B" w:rsidRDefault="00111B85" w:rsidP="00895514">
            <w:pPr>
              <w:spacing w:after="0" w:line="240" w:lineRule="auto"/>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w:t>
            </w:r>
          </w:p>
        </w:tc>
        <w:tc>
          <w:tcPr>
            <w:tcW w:w="1777" w:type="pct"/>
            <w:shd w:val="clear" w:color="auto" w:fill="auto"/>
            <w:vAlign w:val="bottom"/>
            <w:hideMark/>
          </w:tcPr>
          <w:p w14:paraId="69F51569" w14:textId="77777777" w:rsidR="00111B85" w:rsidRPr="002B610B" w:rsidRDefault="00111B85" w:rsidP="00895514">
            <w:pPr>
              <w:spacing w:after="0" w:line="240" w:lineRule="auto"/>
              <w:rPr>
                <w:rFonts w:ascii="Times New Roman" w:eastAsia="Times New Roman" w:hAnsi="Times New Roman" w:cs="Times New Roman"/>
                <w:b/>
                <w:bCs/>
                <w:sz w:val="24"/>
                <w:szCs w:val="24"/>
                <w:lang w:eastAsia="en-IN"/>
              </w:rPr>
            </w:pPr>
            <w:r w:rsidRPr="002B610B">
              <w:rPr>
                <w:rFonts w:ascii="Times New Roman" w:eastAsia="Times New Roman" w:hAnsi="Times New Roman" w:cs="Times New Roman"/>
                <w:b/>
                <w:bCs/>
                <w:sz w:val="24"/>
                <w:szCs w:val="24"/>
                <w:lang w:eastAsia="en-IN"/>
              </w:rPr>
              <w:t>1,220.29</w:t>
            </w:r>
          </w:p>
        </w:tc>
      </w:tr>
      <w:tr w:rsidR="00111B85" w:rsidRPr="002B610B" w14:paraId="0CC0F8AB" w14:textId="77777777" w:rsidTr="00895514">
        <w:trPr>
          <w:tblCellSpacing w:w="15" w:type="dxa"/>
        </w:trPr>
        <w:tc>
          <w:tcPr>
            <w:tcW w:w="3124" w:type="pct"/>
            <w:shd w:val="clear" w:color="auto" w:fill="auto"/>
            <w:vAlign w:val="bottom"/>
            <w:hideMark/>
          </w:tcPr>
          <w:p w14:paraId="039225D4" w14:textId="77777777" w:rsidR="00111B85" w:rsidRPr="002B610B" w:rsidRDefault="00111B85" w:rsidP="00895514">
            <w:pPr>
              <w:spacing w:after="0"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z w:val="20"/>
                <w:szCs w:val="20"/>
                <w:lang w:eastAsia="en-IN"/>
              </w:rPr>
              <w:t>52W H/L</w:t>
            </w:r>
          </w:p>
          <w:p w14:paraId="18C1F46F" w14:textId="77777777" w:rsidR="00111B85" w:rsidRPr="002B610B" w:rsidRDefault="00111B85" w:rsidP="00895514">
            <w:pPr>
              <w:spacing w:after="75" w:line="240" w:lineRule="auto"/>
              <w:textAlignment w:val="baseline"/>
              <w:rPr>
                <w:rFonts w:ascii="Times New Roman" w:eastAsia="Times New Roman" w:hAnsi="Times New Roman" w:cs="Times New Roman"/>
                <w:lang w:eastAsia="en-IN"/>
              </w:rPr>
            </w:pPr>
            <w:r w:rsidRPr="002B610B">
              <w:rPr>
                <w:rFonts w:ascii="Times New Roman" w:eastAsia="Times New Roman" w:hAnsi="Times New Roman" w:cs="Times New Roman"/>
                <w:spacing w:val="15"/>
                <w:sz w:val="20"/>
                <w:szCs w:val="20"/>
                <w:lang w:eastAsia="en-IN"/>
              </w:rPr>
              <w:t>(₹)</w:t>
            </w:r>
          </w:p>
          <w:p w14:paraId="63CB0590" w14:textId="77777777" w:rsidR="00111B85" w:rsidRPr="002B610B" w:rsidRDefault="00111B85" w:rsidP="00895514">
            <w:pPr>
              <w:spacing w:after="0" w:line="240" w:lineRule="auto"/>
              <w:textAlignment w:val="baseline"/>
              <w:rPr>
                <w:rFonts w:ascii="Times New Roman" w:eastAsia="Times New Roman" w:hAnsi="Times New Roman" w:cs="Times New Roman"/>
                <w:sz w:val="18"/>
                <w:szCs w:val="18"/>
                <w:lang w:eastAsia="en-IN"/>
              </w:rPr>
            </w:pPr>
            <w:r w:rsidRPr="002B610B">
              <w:rPr>
                <w:rFonts w:ascii="Times New Roman" w:eastAsia="Times New Roman" w:hAnsi="Times New Roman" w:cs="Times New Roman"/>
                <w:b/>
                <w:bCs/>
                <w:sz w:val="24"/>
                <w:szCs w:val="24"/>
                <w:lang w:eastAsia="en-IN"/>
              </w:rPr>
              <w:t>1,229.00 / 745.00</w:t>
            </w:r>
          </w:p>
        </w:tc>
        <w:tc>
          <w:tcPr>
            <w:tcW w:w="1777" w:type="pct"/>
            <w:shd w:val="clear" w:color="auto" w:fill="auto"/>
            <w:tcMar>
              <w:top w:w="210" w:type="dxa"/>
              <w:left w:w="0" w:type="dxa"/>
              <w:bottom w:w="210" w:type="dxa"/>
              <w:right w:w="0" w:type="dxa"/>
            </w:tcMar>
            <w:vAlign w:val="center"/>
            <w:hideMark/>
          </w:tcPr>
          <w:p w14:paraId="7EA14AD6" w14:textId="77777777" w:rsidR="00111B85" w:rsidRPr="002B610B" w:rsidRDefault="00111B85" w:rsidP="00895514">
            <w:pPr>
              <w:spacing w:after="0" w:line="240" w:lineRule="auto"/>
              <w:rPr>
                <w:rFonts w:ascii="Times New Roman" w:eastAsia="Times New Roman" w:hAnsi="Times New Roman" w:cs="Times New Roman"/>
                <w:sz w:val="20"/>
                <w:szCs w:val="20"/>
                <w:lang w:eastAsia="en-IN"/>
              </w:rPr>
            </w:pPr>
          </w:p>
        </w:tc>
      </w:tr>
    </w:tbl>
    <w:p w14:paraId="50E527DE" w14:textId="77777777" w:rsidR="00111B85" w:rsidRDefault="00111B85" w:rsidP="00832C2F">
      <w:pPr>
        <w:rPr>
          <w:rFonts w:ascii="Book Antiqua" w:eastAsia="Times New Roman" w:hAnsi="Book Antiqua" w:cs="Times New Roman"/>
          <w:b/>
          <w:bCs/>
          <w:color w:val="000000"/>
          <w:sz w:val="44"/>
          <w:szCs w:val="44"/>
          <w:lang w:eastAsia="en-IN"/>
        </w:rPr>
      </w:pPr>
    </w:p>
    <w:p w14:paraId="1D7B588D" w14:textId="5BCABFE8" w:rsidR="00111B85" w:rsidRPr="00EB5BCB" w:rsidRDefault="00111B85" w:rsidP="00832C2F">
      <w:pPr>
        <w:rPr>
          <w:rFonts w:ascii="Arial" w:eastAsia="Times New Roman" w:hAnsi="Arial" w:cs="Arial"/>
          <w:b/>
          <w:bCs/>
          <w:color w:val="000000"/>
          <w:sz w:val="27"/>
          <w:szCs w:val="27"/>
          <w:lang w:eastAsia="en-IN"/>
        </w:rPr>
      </w:pPr>
    </w:p>
    <w:p w14:paraId="59C10A7F" w14:textId="2150D8CB" w:rsidR="00EB5BCB" w:rsidRPr="00EB5BCB" w:rsidRDefault="00EB5BCB" w:rsidP="00EB5BCB">
      <w:pPr>
        <w:rPr>
          <w:rFonts w:ascii="Arial" w:eastAsia="Times New Roman" w:hAnsi="Arial" w:cs="Arial"/>
          <w:sz w:val="27"/>
          <w:szCs w:val="27"/>
          <w:lang w:eastAsia="en-IN"/>
        </w:rPr>
      </w:pPr>
      <w:r w:rsidRPr="00EB5BCB">
        <w:rPr>
          <w:rFonts w:ascii="Arial" w:eastAsia="Times New Roman" w:hAnsi="Arial" w:cs="Arial"/>
          <w:sz w:val="27"/>
          <w:szCs w:val="27"/>
          <w:lang w:eastAsia="en-IN"/>
        </w:rPr>
        <w:t xml:space="preserve">Key metrics for assessing </w:t>
      </w:r>
      <w:r w:rsidR="00B56797">
        <w:rPr>
          <w:rFonts w:ascii="Arial" w:eastAsia="Times New Roman" w:hAnsi="Arial" w:cs="Arial"/>
          <w:sz w:val="27"/>
          <w:szCs w:val="27"/>
          <w:lang w:eastAsia="en-IN"/>
        </w:rPr>
        <w:t>Volta's</w:t>
      </w:r>
      <w:r w:rsidRPr="00EB5BCB">
        <w:rPr>
          <w:rFonts w:ascii="Arial" w:eastAsia="Times New Roman" w:hAnsi="Arial" w:cs="Arial"/>
          <w:sz w:val="27"/>
          <w:szCs w:val="27"/>
          <w:lang w:eastAsia="en-IN"/>
        </w:rPr>
        <w:t xml:space="preserve"> performance typically include financial indicators such as revenue growth, profitability margins, return on equity, and debt levels. Operational metrics such as market share, customer satisfaction, and employee productivity are also important factors to consider.</w:t>
      </w:r>
    </w:p>
    <w:p w14:paraId="5DBC7D4E" w14:textId="77777777" w:rsidR="00EB5BCB" w:rsidRPr="00EB5BCB" w:rsidRDefault="00EB5BCB" w:rsidP="00EB5BCB">
      <w:pPr>
        <w:rPr>
          <w:rFonts w:ascii="Arial" w:eastAsia="Times New Roman" w:hAnsi="Arial" w:cs="Arial"/>
          <w:sz w:val="27"/>
          <w:szCs w:val="27"/>
          <w:lang w:eastAsia="en-IN"/>
        </w:rPr>
      </w:pPr>
    </w:p>
    <w:p w14:paraId="23200B01" w14:textId="65A5EF3B" w:rsidR="00EB5BCB" w:rsidRPr="00EB5BCB" w:rsidRDefault="00EB5BCB" w:rsidP="00EB5BCB">
      <w:pPr>
        <w:rPr>
          <w:rFonts w:ascii="Arial" w:eastAsia="Times New Roman" w:hAnsi="Arial" w:cs="Arial"/>
          <w:sz w:val="27"/>
          <w:szCs w:val="27"/>
          <w:lang w:eastAsia="en-IN"/>
        </w:rPr>
      </w:pPr>
      <w:r w:rsidRPr="00EB5BCB">
        <w:rPr>
          <w:rFonts w:ascii="Arial" w:eastAsia="Times New Roman" w:hAnsi="Arial" w:cs="Arial"/>
          <w:sz w:val="27"/>
          <w:szCs w:val="27"/>
          <w:lang w:eastAsia="en-IN"/>
        </w:rPr>
        <w:t xml:space="preserve">Here are some links that provide more information on key metrics for assessing </w:t>
      </w:r>
      <w:r w:rsidR="00B56797">
        <w:rPr>
          <w:rFonts w:ascii="Arial" w:eastAsia="Times New Roman" w:hAnsi="Arial" w:cs="Arial"/>
          <w:sz w:val="27"/>
          <w:szCs w:val="27"/>
          <w:lang w:eastAsia="en-IN"/>
        </w:rPr>
        <w:t>Volta's</w:t>
      </w:r>
      <w:r w:rsidRPr="00EB5BCB">
        <w:rPr>
          <w:rFonts w:ascii="Arial" w:eastAsia="Times New Roman" w:hAnsi="Arial" w:cs="Arial"/>
          <w:sz w:val="27"/>
          <w:szCs w:val="27"/>
          <w:lang w:eastAsia="en-IN"/>
        </w:rPr>
        <w:t xml:space="preserve"> performance:</w:t>
      </w:r>
    </w:p>
    <w:p w14:paraId="1F52EDE5" w14:textId="77777777" w:rsidR="00EB5BCB" w:rsidRPr="00EB5BCB" w:rsidRDefault="00EB5BCB" w:rsidP="00EB5BCB">
      <w:pPr>
        <w:rPr>
          <w:rFonts w:ascii="Arial" w:eastAsia="Times New Roman" w:hAnsi="Arial" w:cs="Arial"/>
          <w:sz w:val="27"/>
          <w:szCs w:val="27"/>
          <w:lang w:eastAsia="en-IN"/>
        </w:rPr>
      </w:pPr>
    </w:p>
    <w:p w14:paraId="4B7D3D70" w14:textId="5098E337" w:rsidR="00EB5BCB" w:rsidRPr="00EB5BCB" w:rsidRDefault="00EB5BCB" w:rsidP="00EB5BCB">
      <w:pPr>
        <w:rPr>
          <w:rFonts w:ascii="Arial" w:eastAsia="Times New Roman" w:hAnsi="Arial" w:cs="Arial"/>
          <w:sz w:val="27"/>
          <w:szCs w:val="27"/>
          <w:lang w:eastAsia="en-IN"/>
        </w:rPr>
      </w:pPr>
      <w:r w:rsidRPr="00EB5BCB">
        <w:rPr>
          <w:rFonts w:ascii="Arial" w:eastAsia="Times New Roman" w:hAnsi="Arial" w:cs="Arial"/>
          <w:sz w:val="27"/>
          <w:szCs w:val="27"/>
          <w:lang w:eastAsia="en-IN"/>
        </w:rPr>
        <w:t xml:space="preserve">1. Voltas Annual Reports: The company's annual reports provide detailed financial information and performance metrics. You can find the reports on Voltas' official website or financial news websites such as </w:t>
      </w:r>
      <w:proofErr w:type="spellStart"/>
      <w:r w:rsidRPr="00EB5BCB">
        <w:rPr>
          <w:rFonts w:ascii="Arial" w:eastAsia="Times New Roman" w:hAnsi="Arial" w:cs="Arial"/>
          <w:sz w:val="27"/>
          <w:szCs w:val="27"/>
          <w:lang w:eastAsia="en-IN"/>
        </w:rPr>
        <w:t>Moneycontrol</w:t>
      </w:r>
      <w:proofErr w:type="spellEnd"/>
      <w:r w:rsidRPr="00EB5BCB">
        <w:rPr>
          <w:rFonts w:ascii="Arial" w:eastAsia="Times New Roman" w:hAnsi="Arial" w:cs="Arial"/>
          <w:sz w:val="27"/>
          <w:szCs w:val="27"/>
          <w:lang w:eastAsia="en-IN"/>
        </w:rPr>
        <w:t xml:space="preserve"> or Bloomberg.</w:t>
      </w:r>
    </w:p>
    <w:p w14:paraId="1EAAC3F6" w14:textId="77777777" w:rsidR="00EB5BCB" w:rsidRPr="00EB5BCB" w:rsidRDefault="00EB5BCB" w:rsidP="00EB5BCB">
      <w:pPr>
        <w:rPr>
          <w:rFonts w:ascii="Arial" w:eastAsia="Times New Roman" w:hAnsi="Arial" w:cs="Arial"/>
          <w:sz w:val="27"/>
          <w:szCs w:val="27"/>
          <w:lang w:eastAsia="en-IN"/>
        </w:rPr>
      </w:pPr>
    </w:p>
    <w:p w14:paraId="182C78C8" w14:textId="77777777" w:rsidR="00EB5BCB" w:rsidRPr="00EB5BCB" w:rsidRDefault="00EB5BCB" w:rsidP="00EB5BCB">
      <w:pPr>
        <w:rPr>
          <w:rFonts w:ascii="Arial" w:eastAsia="Times New Roman" w:hAnsi="Arial" w:cs="Arial"/>
          <w:sz w:val="27"/>
          <w:szCs w:val="27"/>
          <w:lang w:eastAsia="en-IN"/>
        </w:rPr>
      </w:pPr>
      <w:r w:rsidRPr="00EB5BCB">
        <w:rPr>
          <w:rFonts w:ascii="Arial" w:eastAsia="Times New Roman" w:hAnsi="Arial" w:cs="Arial"/>
          <w:sz w:val="27"/>
          <w:szCs w:val="27"/>
          <w:lang w:eastAsia="en-IN"/>
        </w:rPr>
        <w:t>2. Stock Market Analysis Websites: Websites such as Yahoo Finance, Investing.com, and MarketWatch provide key financial metrics and performance indicators for Voltas and other publicly traded companies.</w:t>
      </w:r>
    </w:p>
    <w:p w14:paraId="7D223DE9" w14:textId="77777777" w:rsidR="00EB5BCB" w:rsidRPr="00EB5BCB" w:rsidRDefault="00EB5BCB" w:rsidP="00EB5BCB">
      <w:pPr>
        <w:rPr>
          <w:rFonts w:ascii="Arial" w:eastAsia="Times New Roman" w:hAnsi="Arial" w:cs="Arial"/>
          <w:sz w:val="27"/>
          <w:szCs w:val="27"/>
          <w:lang w:eastAsia="en-IN"/>
        </w:rPr>
      </w:pPr>
    </w:p>
    <w:p w14:paraId="25AE08C2" w14:textId="14519E42" w:rsidR="00EB5BCB" w:rsidRPr="00EB5BCB" w:rsidRDefault="00EB5BCB" w:rsidP="00EB5BCB">
      <w:pPr>
        <w:rPr>
          <w:rFonts w:ascii="Arial" w:eastAsia="Times New Roman" w:hAnsi="Arial" w:cs="Arial"/>
          <w:sz w:val="27"/>
          <w:szCs w:val="27"/>
          <w:lang w:eastAsia="en-IN"/>
        </w:rPr>
      </w:pPr>
      <w:r w:rsidRPr="00EB5BCB">
        <w:rPr>
          <w:rFonts w:ascii="Arial" w:eastAsia="Times New Roman" w:hAnsi="Arial" w:cs="Arial"/>
          <w:sz w:val="27"/>
          <w:szCs w:val="27"/>
          <w:lang w:eastAsia="en-IN"/>
        </w:rPr>
        <w:t>3. Industry Reports: Industry reports from research firms such as Frost &amp; Sullivan or IDC may also include key metrics and benchmarks for assessing the performance of companies in the HVAC and cooling solutions industry, which Voltas operates.</w:t>
      </w:r>
    </w:p>
    <w:p w14:paraId="2092D0B9" w14:textId="77777777" w:rsidR="00EB5BCB" w:rsidRPr="00EB5BCB" w:rsidRDefault="00EB5BCB" w:rsidP="00EB5BCB">
      <w:pPr>
        <w:rPr>
          <w:rFonts w:ascii="Arial" w:eastAsia="Times New Roman" w:hAnsi="Arial" w:cs="Arial"/>
          <w:sz w:val="27"/>
          <w:szCs w:val="27"/>
          <w:lang w:eastAsia="en-IN"/>
        </w:rPr>
      </w:pPr>
    </w:p>
    <w:p w14:paraId="3B5DFF4E" w14:textId="77777777" w:rsidR="00EB5BCB" w:rsidRPr="00EB5BCB" w:rsidRDefault="00EB5BCB" w:rsidP="00EB5BCB">
      <w:pPr>
        <w:rPr>
          <w:rFonts w:ascii="Arial" w:eastAsia="Times New Roman" w:hAnsi="Arial" w:cs="Arial"/>
          <w:sz w:val="27"/>
          <w:szCs w:val="27"/>
          <w:lang w:eastAsia="en-IN"/>
        </w:rPr>
      </w:pPr>
      <w:r w:rsidRPr="00EB5BCB">
        <w:rPr>
          <w:rFonts w:ascii="Arial" w:eastAsia="Times New Roman" w:hAnsi="Arial" w:cs="Arial"/>
          <w:sz w:val="27"/>
          <w:szCs w:val="27"/>
          <w:lang w:eastAsia="en-IN"/>
        </w:rPr>
        <w:t>4. Analyst Reports: Reports from equity research analysts at investment banks or brokerage firms often include key metrics and performance analysis for Voltas. These reports can be found on financial news websites or through your brokerage account.</w:t>
      </w:r>
    </w:p>
    <w:p w14:paraId="201832B9" w14:textId="77777777" w:rsidR="00EB5BCB" w:rsidRPr="00EB5BCB" w:rsidRDefault="00EB5BCB" w:rsidP="00EB5BCB">
      <w:pPr>
        <w:rPr>
          <w:rFonts w:ascii="Arial" w:eastAsia="Times New Roman" w:hAnsi="Arial" w:cs="Arial"/>
          <w:sz w:val="27"/>
          <w:szCs w:val="27"/>
          <w:lang w:eastAsia="en-IN"/>
        </w:rPr>
      </w:pPr>
    </w:p>
    <w:p w14:paraId="0F445FE2" w14:textId="5B5E9F73" w:rsidR="002B610B" w:rsidRPr="00EB5BCB" w:rsidRDefault="00EB5BCB" w:rsidP="00EB5BCB">
      <w:pPr>
        <w:rPr>
          <w:rFonts w:ascii="Arial" w:eastAsia="Times New Roman" w:hAnsi="Arial" w:cs="Arial"/>
          <w:sz w:val="27"/>
          <w:szCs w:val="27"/>
          <w:lang w:eastAsia="en-IN"/>
        </w:rPr>
      </w:pPr>
      <w:r w:rsidRPr="00EB5BCB">
        <w:rPr>
          <w:rFonts w:ascii="Arial" w:eastAsia="Times New Roman" w:hAnsi="Arial" w:cs="Arial"/>
          <w:sz w:val="27"/>
          <w:szCs w:val="27"/>
          <w:lang w:eastAsia="en-IN"/>
        </w:rPr>
        <w:t>It's important to consider a combination of financial, operational, and industry-specific metrics when assessing the performance of a company like Voltas. Conducting a thorough analysis of these metrics can help investors and stakeholders make informed decisions about the company's prospects and potential for growth.</w:t>
      </w:r>
    </w:p>
    <w:p w14:paraId="32966BAF" w14:textId="77777777" w:rsidR="00A13B7B" w:rsidRDefault="00A13B7B" w:rsidP="00A13B7B">
      <w:pPr>
        <w:rPr>
          <w:rFonts w:ascii="Arial" w:eastAsia="Times New Roman" w:hAnsi="Arial" w:cs="Arial"/>
          <w:sz w:val="27"/>
          <w:szCs w:val="27"/>
          <w:lang w:eastAsia="en-IN"/>
        </w:rPr>
      </w:pPr>
    </w:p>
    <w:p w14:paraId="7F72E8BC" w14:textId="77777777" w:rsidR="00A13B7B" w:rsidRDefault="00A13B7B" w:rsidP="00A13B7B">
      <w:pPr>
        <w:rPr>
          <w:rFonts w:ascii="Arial" w:eastAsia="Times New Roman" w:hAnsi="Arial" w:cs="Arial"/>
          <w:b/>
          <w:bCs/>
          <w:color w:val="ED7D31" w:themeColor="accent2"/>
          <w:sz w:val="40"/>
          <w:szCs w:val="40"/>
          <w:lang w:eastAsia="en-IN"/>
        </w:rPr>
      </w:pPr>
      <w:r>
        <w:rPr>
          <w:rFonts w:ascii="Arial" w:eastAsia="Times New Roman" w:hAnsi="Arial" w:cs="Arial"/>
          <w:b/>
          <w:bCs/>
          <w:color w:val="ED7D31" w:themeColor="accent2"/>
          <w:sz w:val="40"/>
          <w:szCs w:val="40"/>
          <w:lang w:eastAsia="en-IN"/>
        </w:rPr>
        <w:t xml:space="preserve">Volatility of </w:t>
      </w:r>
      <w:proofErr w:type="spellStart"/>
      <w:r>
        <w:rPr>
          <w:rFonts w:ascii="Arial" w:eastAsia="Times New Roman" w:hAnsi="Arial" w:cs="Arial"/>
          <w:b/>
          <w:bCs/>
          <w:color w:val="ED7D31" w:themeColor="accent2"/>
          <w:sz w:val="40"/>
          <w:szCs w:val="40"/>
          <w:lang w:eastAsia="en-IN"/>
        </w:rPr>
        <w:t>voltas</w:t>
      </w:r>
      <w:proofErr w:type="spellEnd"/>
    </w:p>
    <w:p w14:paraId="765782CF" w14:textId="77777777" w:rsidR="00A13B7B" w:rsidRPr="00AC5ECE" w:rsidRDefault="00A13B7B" w:rsidP="00A13B7B">
      <w:pPr>
        <w:autoSpaceDE w:val="0"/>
        <w:autoSpaceDN w:val="0"/>
        <w:adjustRightInd w:val="0"/>
        <w:spacing w:after="160" w:line="259" w:lineRule="auto"/>
        <w:rPr>
          <w:rFonts w:ascii="Arial" w:eastAsia="Times New Roman" w:hAnsi="Arial" w:cs="Arial"/>
          <w:b/>
          <w:color w:val="111111"/>
          <w:kern w:val="2"/>
          <w:sz w:val="27"/>
          <w:szCs w:val="27"/>
        </w:rPr>
      </w:pPr>
      <w:r w:rsidRPr="00AC5ECE">
        <w:rPr>
          <w:rFonts w:ascii="Arial" w:eastAsia="Times New Roman" w:hAnsi="Arial" w:cs="Arial"/>
          <w:color w:val="111111"/>
          <w:kern w:val="2"/>
          <w:sz w:val="27"/>
          <w:szCs w:val="27"/>
          <w:shd w:val="clear" w:color="auto" w:fill="FFFFFF"/>
        </w:rPr>
        <w:t xml:space="preserve">The volatility here is measured as the annualized standard deviation between monthly returns from the security over the past year. In most cases, the higher the volatility, the riskier the security. </w:t>
      </w:r>
    </w:p>
    <w:p w14:paraId="16422BA0" w14:textId="77777777" w:rsidR="00A13B7B" w:rsidRDefault="00A13B7B" w:rsidP="00A13B7B">
      <w:pPr>
        <w:rPr>
          <w:rFonts w:ascii="Arial" w:eastAsia="Times New Roman" w:hAnsi="Arial" w:cs="Arial"/>
          <w:b/>
          <w:bCs/>
          <w:color w:val="ED7D31" w:themeColor="accent2"/>
          <w:sz w:val="40"/>
          <w:szCs w:val="40"/>
          <w:lang w:eastAsia="en-IN"/>
        </w:rPr>
      </w:pPr>
    </w:p>
    <w:p w14:paraId="03904650" w14:textId="77777777" w:rsidR="00A13B7B" w:rsidRPr="00F134DC" w:rsidRDefault="00A13B7B" w:rsidP="00A13B7B">
      <w:pPr>
        <w:shd w:val="clear" w:color="auto" w:fill="FFFFFF"/>
        <w:spacing w:after="100" w:afterAutospacing="1" w:line="240" w:lineRule="auto"/>
        <w:jc w:val="center"/>
        <w:outlineLvl w:val="2"/>
        <w:rPr>
          <w:rFonts w:ascii="Roboto" w:eastAsia="Times New Roman" w:hAnsi="Roboto" w:cs="Times New Roman"/>
          <w:color w:val="212529"/>
          <w:sz w:val="27"/>
          <w:szCs w:val="27"/>
          <w:lang w:eastAsia="en-IN"/>
        </w:rPr>
      </w:pPr>
      <w:r w:rsidRPr="00F134DC">
        <w:rPr>
          <w:rFonts w:ascii="Roboto" w:eastAsia="Times New Roman" w:hAnsi="Roboto" w:cs="Times New Roman"/>
          <w:color w:val="212529"/>
          <w:sz w:val="27"/>
          <w:szCs w:val="27"/>
          <w:lang w:eastAsia="en-IN"/>
        </w:rPr>
        <w:t>Beta/Volatility of Voltas Ltd. (VOLTAS) on Daily/ Weekly/ Monthly Period</w:t>
      </w:r>
    </w:p>
    <w:p w14:paraId="50E60C7B" w14:textId="77777777" w:rsidR="00A13B7B" w:rsidRPr="00F134DC" w:rsidRDefault="00A13B7B" w:rsidP="00A13B7B">
      <w:pPr>
        <w:spacing w:after="0" w:line="240" w:lineRule="auto"/>
        <w:rPr>
          <w:rFonts w:ascii="Times New Roman" w:eastAsia="Times New Roman" w:hAnsi="Times New Roman" w:cs="Times New Roman"/>
          <w:sz w:val="24"/>
          <w:szCs w:val="24"/>
          <w:lang w:eastAsia="en-IN"/>
        </w:rPr>
      </w:pPr>
      <w:r w:rsidRPr="00F134DC">
        <w:rPr>
          <w:rFonts w:ascii="Roboto" w:eastAsia="Times New Roman" w:hAnsi="Roboto" w:cs="Times New Roman"/>
          <w:color w:val="212529"/>
          <w:sz w:val="24"/>
          <w:szCs w:val="24"/>
          <w:lang w:eastAsia="en-IN"/>
        </w:rPr>
        <w:br/>
      </w:r>
    </w:p>
    <w:p w14:paraId="2479A4F9" w14:textId="77777777" w:rsidR="00A13B7B" w:rsidRPr="00F134DC" w:rsidRDefault="00A13B7B" w:rsidP="00A13B7B">
      <w:pPr>
        <w:shd w:val="clear" w:color="auto" w:fill="FFFFFF"/>
        <w:spacing w:after="0" w:line="240" w:lineRule="auto"/>
        <w:jc w:val="center"/>
        <w:outlineLvl w:val="4"/>
        <w:rPr>
          <w:rFonts w:ascii="Roboto" w:eastAsia="Times New Roman" w:hAnsi="Roboto" w:cs="Times New Roman"/>
          <w:color w:val="212529"/>
          <w:sz w:val="20"/>
          <w:szCs w:val="20"/>
          <w:lang w:eastAsia="en-IN"/>
        </w:rPr>
      </w:pPr>
      <w:r w:rsidRPr="00F134DC">
        <w:rPr>
          <w:rFonts w:ascii="Roboto" w:eastAsia="Times New Roman" w:hAnsi="Roboto" w:cs="Times New Roman"/>
          <w:color w:val="212529"/>
          <w:sz w:val="20"/>
          <w:szCs w:val="20"/>
          <w:lang w:eastAsia="en-IN"/>
        </w:rPr>
        <w:t>Beta Values of Voltas Ltd.</w:t>
      </w:r>
    </w:p>
    <w:tbl>
      <w:tblPr>
        <w:tblW w:w="5000" w:type="pct"/>
        <w:tblCellMar>
          <w:top w:w="15" w:type="dxa"/>
          <w:left w:w="15" w:type="dxa"/>
          <w:bottom w:w="15" w:type="dxa"/>
          <w:right w:w="15" w:type="dxa"/>
        </w:tblCellMar>
        <w:tblLook w:val="04A0" w:firstRow="1" w:lastRow="0" w:firstColumn="1" w:lastColumn="0" w:noHBand="0" w:noVBand="1"/>
      </w:tblPr>
      <w:tblGrid>
        <w:gridCol w:w="1265"/>
        <w:gridCol w:w="1035"/>
        <w:gridCol w:w="1339"/>
        <w:gridCol w:w="1392"/>
        <w:gridCol w:w="1346"/>
        <w:gridCol w:w="1353"/>
        <w:gridCol w:w="1270"/>
        <w:gridCol w:w="1460"/>
      </w:tblGrid>
      <w:tr w:rsidR="00A13B7B" w:rsidRPr="00F134DC" w14:paraId="5E0E7D41" w14:textId="77777777" w:rsidTr="00895514">
        <w:trPr>
          <w:tblHeader/>
        </w:trPr>
        <w:tc>
          <w:tcPr>
            <w:tcW w:w="0" w:type="auto"/>
            <w:tcBorders>
              <w:top w:val="single" w:sz="2" w:space="0" w:color="auto"/>
              <w:left w:val="single" w:sz="2" w:space="0" w:color="auto"/>
              <w:right w:val="single" w:sz="2" w:space="0" w:color="auto"/>
            </w:tcBorders>
            <w:vAlign w:val="center"/>
            <w:hideMark/>
          </w:tcPr>
          <w:p w14:paraId="69BAB993"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Period</w:t>
            </w:r>
          </w:p>
        </w:tc>
        <w:tc>
          <w:tcPr>
            <w:tcW w:w="0" w:type="auto"/>
            <w:tcBorders>
              <w:top w:val="single" w:sz="2" w:space="0" w:color="auto"/>
              <w:left w:val="single" w:sz="2" w:space="0" w:color="auto"/>
              <w:right w:val="single" w:sz="2" w:space="0" w:color="auto"/>
            </w:tcBorders>
            <w:vAlign w:val="center"/>
            <w:hideMark/>
          </w:tcPr>
          <w:p w14:paraId="3B6E236E"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Long Term Beta *</w:t>
            </w:r>
          </w:p>
        </w:tc>
        <w:tc>
          <w:tcPr>
            <w:tcW w:w="0" w:type="auto"/>
            <w:tcBorders>
              <w:top w:val="single" w:sz="2" w:space="0" w:color="auto"/>
              <w:left w:val="single" w:sz="2" w:space="0" w:color="auto"/>
              <w:right w:val="single" w:sz="2" w:space="0" w:color="auto"/>
            </w:tcBorders>
            <w:vAlign w:val="center"/>
            <w:hideMark/>
          </w:tcPr>
          <w:p w14:paraId="0B520370"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Daily - One Month Range</w:t>
            </w:r>
          </w:p>
        </w:tc>
        <w:tc>
          <w:tcPr>
            <w:tcW w:w="0" w:type="auto"/>
            <w:tcBorders>
              <w:top w:val="single" w:sz="2" w:space="0" w:color="auto"/>
              <w:left w:val="single" w:sz="2" w:space="0" w:color="auto"/>
              <w:right w:val="single" w:sz="2" w:space="0" w:color="auto"/>
            </w:tcBorders>
            <w:vAlign w:val="center"/>
            <w:hideMark/>
          </w:tcPr>
          <w:p w14:paraId="645A964F"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Daily - Three Month Range</w:t>
            </w:r>
          </w:p>
        </w:tc>
        <w:tc>
          <w:tcPr>
            <w:tcW w:w="0" w:type="auto"/>
            <w:tcBorders>
              <w:top w:val="single" w:sz="2" w:space="0" w:color="auto"/>
              <w:left w:val="single" w:sz="2" w:space="0" w:color="auto"/>
              <w:right w:val="single" w:sz="2" w:space="0" w:color="auto"/>
            </w:tcBorders>
            <w:vAlign w:val="center"/>
            <w:hideMark/>
          </w:tcPr>
          <w:p w14:paraId="02453E81"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Weekly - One Year Range</w:t>
            </w:r>
          </w:p>
        </w:tc>
        <w:tc>
          <w:tcPr>
            <w:tcW w:w="0" w:type="auto"/>
            <w:tcBorders>
              <w:top w:val="single" w:sz="2" w:space="0" w:color="auto"/>
              <w:left w:val="single" w:sz="2" w:space="0" w:color="auto"/>
              <w:right w:val="single" w:sz="2" w:space="0" w:color="auto"/>
            </w:tcBorders>
            <w:vAlign w:val="center"/>
            <w:hideMark/>
          </w:tcPr>
          <w:p w14:paraId="357B7A42"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Weekly - Two Year Range</w:t>
            </w:r>
          </w:p>
        </w:tc>
        <w:tc>
          <w:tcPr>
            <w:tcW w:w="0" w:type="auto"/>
            <w:tcBorders>
              <w:top w:val="single" w:sz="2" w:space="0" w:color="auto"/>
              <w:left w:val="single" w:sz="2" w:space="0" w:color="auto"/>
              <w:right w:val="single" w:sz="2" w:space="0" w:color="auto"/>
            </w:tcBorders>
            <w:vAlign w:val="center"/>
            <w:hideMark/>
          </w:tcPr>
          <w:p w14:paraId="5D0E13F0"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2 Week - Two Year Range</w:t>
            </w:r>
          </w:p>
        </w:tc>
        <w:tc>
          <w:tcPr>
            <w:tcW w:w="0" w:type="auto"/>
            <w:tcBorders>
              <w:top w:val="single" w:sz="2" w:space="0" w:color="auto"/>
              <w:left w:val="single" w:sz="2" w:space="0" w:color="auto"/>
              <w:right w:val="single" w:sz="2" w:space="0" w:color="auto"/>
            </w:tcBorders>
            <w:vAlign w:val="center"/>
            <w:hideMark/>
          </w:tcPr>
          <w:p w14:paraId="001FC67E" w14:textId="77777777" w:rsidR="00A13B7B" w:rsidRPr="00F134DC" w:rsidRDefault="00A13B7B" w:rsidP="00895514">
            <w:pPr>
              <w:spacing w:after="0" w:line="240" w:lineRule="auto"/>
              <w:jc w:val="center"/>
              <w:rPr>
                <w:rFonts w:ascii="Times New Roman" w:eastAsia="Times New Roman" w:hAnsi="Times New Roman" w:cs="Times New Roman"/>
                <w:b/>
                <w:bCs/>
                <w:color w:val="212529"/>
                <w:sz w:val="24"/>
                <w:szCs w:val="24"/>
                <w:lang w:eastAsia="en-IN"/>
              </w:rPr>
            </w:pPr>
            <w:r w:rsidRPr="00F134DC">
              <w:rPr>
                <w:rFonts w:ascii="Times New Roman" w:eastAsia="Times New Roman" w:hAnsi="Times New Roman" w:cs="Times New Roman"/>
                <w:b/>
                <w:bCs/>
                <w:color w:val="212529"/>
                <w:sz w:val="24"/>
                <w:szCs w:val="24"/>
                <w:lang w:eastAsia="en-IN"/>
              </w:rPr>
              <w:t>Monthly - Two Year Range</w:t>
            </w:r>
          </w:p>
        </w:tc>
      </w:tr>
      <w:tr w:rsidR="00A13B7B" w:rsidRPr="00F134DC" w14:paraId="2255467D" w14:textId="77777777" w:rsidTr="00895514">
        <w:tc>
          <w:tcPr>
            <w:tcW w:w="0" w:type="auto"/>
            <w:tcBorders>
              <w:top w:val="single" w:sz="2" w:space="0" w:color="auto"/>
              <w:left w:val="single" w:sz="2" w:space="0" w:color="auto"/>
              <w:bottom w:val="single" w:sz="6" w:space="0" w:color="auto"/>
              <w:right w:val="single" w:sz="2" w:space="0" w:color="auto"/>
            </w:tcBorders>
            <w:vAlign w:val="center"/>
            <w:hideMark/>
          </w:tcPr>
          <w:p w14:paraId="6CE80A44"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b/>
                <w:bCs/>
                <w:color w:val="212529"/>
                <w:sz w:val="24"/>
                <w:szCs w:val="24"/>
                <w:lang w:eastAsia="en-IN"/>
              </w:rPr>
              <w:t>VOLTAS Beta</w:t>
            </w:r>
          </w:p>
        </w:tc>
        <w:tc>
          <w:tcPr>
            <w:tcW w:w="0" w:type="auto"/>
            <w:tcBorders>
              <w:top w:val="single" w:sz="2" w:space="0" w:color="auto"/>
              <w:left w:val="single" w:sz="2" w:space="0" w:color="auto"/>
              <w:bottom w:val="single" w:sz="6" w:space="0" w:color="auto"/>
              <w:right w:val="single" w:sz="2" w:space="0" w:color="auto"/>
            </w:tcBorders>
            <w:vAlign w:val="center"/>
            <w:hideMark/>
          </w:tcPr>
          <w:p w14:paraId="1CDED142"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1.03</w:t>
            </w:r>
          </w:p>
        </w:tc>
        <w:tc>
          <w:tcPr>
            <w:tcW w:w="0" w:type="auto"/>
            <w:tcBorders>
              <w:top w:val="single" w:sz="2" w:space="0" w:color="auto"/>
              <w:left w:val="single" w:sz="2" w:space="0" w:color="auto"/>
              <w:bottom w:val="single" w:sz="6" w:space="0" w:color="auto"/>
              <w:right w:val="single" w:sz="2" w:space="0" w:color="auto"/>
            </w:tcBorders>
            <w:vAlign w:val="center"/>
            <w:hideMark/>
          </w:tcPr>
          <w:p w14:paraId="2B0EA2E0"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1.07</w:t>
            </w:r>
          </w:p>
        </w:tc>
        <w:tc>
          <w:tcPr>
            <w:tcW w:w="0" w:type="auto"/>
            <w:tcBorders>
              <w:top w:val="single" w:sz="2" w:space="0" w:color="auto"/>
              <w:left w:val="single" w:sz="2" w:space="0" w:color="auto"/>
              <w:bottom w:val="single" w:sz="6" w:space="0" w:color="auto"/>
              <w:right w:val="single" w:sz="2" w:space="0" w:color="auto"/>
            </w:tcBorders>
            <w:vAlign w:val="center"/>
            <w:hideMark/>
          </w:tcPr>
          <w:p w14:paraId="6B8B334E"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0.990</w:t>
            </w:r>
          </w:p>
        </w:tc>
        <w:tc>
          <w:tcPr>
            <w:tcW w:w="0" w:type="auto"/>
            <w:tcBorders>
              <w:top w:val="single" w:sz="2" w:space="0" w:color="auto"/>
              <w:left w:val="single" w:sz="2" w:space="0" w:color="auto"/>
              <w:bottom w:val="single" w:sz="6" w:space="0" w:color="auto"/>
              <w:right w:val="single" w:sz="2" w:space="0" w:color="auto"/>
            </w:tcBorders>
            <w:vAlign w:val="center"/>
            <w:hideMark/>
          </w:tcPr>
          <w:p w14:paraId="563C1F8F"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0.207</w:t>
            </w:r>
          </w:p>
        </w:tc>
        <w:tc>
          <w:tcPr>
            <w:tcW w:w="0" w:type="auto"/>
            <w:tcBorders>
              <w:top w:val="single" w:sz="2" w:space="0" w:color="auto"/>
              <w:left w:val="single" w:sz="2" w:space="0" w:color="auto"/>
              <w:bottom w:val="single" w:sz="6" w:space="0" w:color="auto"/>
              <w:right w:val="single" w:sz="2" w:space="0" w:color="auto"/>
            </w:tcBorders>
            <w:vAlign w:val="center"/>
            <w:hideMark/>
          </w:tcPr>
          <w:p w14:paraId="5B93A443"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0.790</w:t>
            </w:r>
          </w:p>
        </w:tc>
        <w:tc>
          <w:tcPr>
            <w:tcW w:w="0" w:type="auto"/>
            <w:tcBorders>
              <w:top w:val="single" w:sz="2" w:space="0" w:color="auto"/>
              <w:left w:val="single" w:sz="2" w:space="0" w:color="auto"/>
              <w:bottom w:val="single" w:sz="6" w:space="0" w:color="auto"/>
              <w:right w:val="single" w:sz="2" w:space="0" w:color="auto"/>
            </w:tcBorders>
            <w:vAlign w:val="center"/>
            <w:hideMark/>
          </w:tcPr>
          <w:p w14:paraId="4A118D15"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0.965</w:t>
            </w:r>
          </w:p>
        </w:tc>
        <w:tc>
          <w:tcPr>
            <w:tcW w:w="0" w:type="auto"/>
            <w:tcBorders>
              <w:top w:val="single" w:sz="2" w:space="0" w:color="auto"/>
              <w:left w:val="single" w:sz="2" w:space="0" w:color="auto"/>
              <w:bottom w:val="single" w:sz="6" w:space="0" w:color="auto"/>
              <w:right w:val="single" w:sz="2" w:space="0" w:color="auto"/>
            </w:tcBorders>
            <w:vAlign w:val="center"/>
            <w:hideMark/>
          </w:tcPr>
          <w:p w14:paraId="1E5E4A4E"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0.620</w:t>
            </w:r>
          </w:p>
        </w:tc>
      </w:tr>
      <w:tr w:rsidR="00A13B7B" w:rsidRPr="00F134DC" w14:paraId="01DF1B85" w14:textId="77777777" w:rsidTr="00895514">
        <w:tc>
          <w:tcPr>
            <w:tcW w:w="0" w:type="auto"/>
            <w:tcBorders>
              <w:top w:val="single" w:sz="2" w:space="0" w:color="auto"/>
              <w:left w:val="single" w:sz="2" w:space="0" w:color="auto"/>
              <w:bottom w:val="single" w:sz="6" w:space="0" w:color="auto"/>
              <w:right w:val="single" w:sz="2" w:space="0" w:color="auto"/>
            </w:tcBorders>
            <w:vAlign w:val="center"/>
            <w:hideMark/>
          </w:tcPr>
          <w:p w14:paraId="3C7DED12"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Mean</w:t>
            </w:r>
          </w:p>
        </w:tc>
        <w:tc>
          <w:tcPr>
            <w:tcW w:w="0" w:type="auto"/>
            <w:tcBorders>
              <w:top w:val="single" w:sz="2" w:space="0" w:color="auto"/>
              <w:left w:val="single" w:sz="2" w:space="0" w:color="auto"/>
              <w:bottom w:val="single" w:sz="6" w:space="0" w:color="auto"/>
              <w:right w:val="single" w:sz="2" w:space="0" w:color="auto"/>
            </w:tcBorders>
            <w:vAlign w:val="center"/>
            <w:hideMark/>
          </w:tcPr>
          <w:p w14:paraId="45FCA634"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945.15</w:t>
            </w:r>
          </w:p>
        </w:tc>
        <w:tc>
          <w:tcPr>
            <w:tcW w:w="0" w:type="auto"/>
            <w:tcBorders>
              <w:top w:val="single" w:sz="2" w:space="0" w:color="auto"/>
              <w:left w:val="single" w:sz="2" w:space="0" w:color="auto"/>
              <w:bottom w:val="single" w:sz="6" w:space="0" w:color="auto"/>
              <w:right w:val="single" w:sz="2" w:space="0" w:color="auto"/>
            </w:tcBorders>
            <w:vAlign w:val="center"/>
            <w:hideMark/>
          </w:tcPr>
          <w:p w14:paraId="0880EA7E"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1096.32</w:t>
            </w:r>
          </w:p>
        </w:tc>
        <w:tc>
          <w:tcPr>
            <w:tcW w:w="0" w:type="auto"/>
            <w:tcBorders>
              <w:top w:val="single" w:sz="2" w:space="0" w:color="auto"/>
              <w:left w:val="single" w:sz="2" w:space="0" w:color="auto"/>
              <w:bottom w:val="single" w:sz="6" w:space="0" w:color="auto"/>
              <w:right w:val="single" w:sz="2" w:space="0" w:color="auto"/>
            </w:tcBorders>
            <w:vAlign w:val="center"/>
            <w:hideMark/>
          </w:tcPr>
          <w:p w14:paraId="54B08FD5"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1073.24</w:t>
            </w:r>
          </w:p>
        </w:tc>
        <w:tc>
          <w:tcPr>
            <w:tcW w:w="0" w:type="auto"/>
            <w:tcBorders>
              <w:top w:val="single" w:sz="2" w:space="0" w:color="auto"/>
              <w:left w:val="single" w:sz="2" w:space="0" w:color="auto"/>
              <w:bottom w:val="single" w:sz="6" w:space="0" w:color="auto"/>
              <w:right w:val="single" w:sz="2" w:space="0" w:color="auto"/>
            </w:tcBorders>
            <w:vAlign w:val="center"/>
            <w:hideMark/>
          </w:tcPr>
          <w:p w14:paraId="148AB0BA"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897.94</w:t>
            </w:r>
          </w:p>
        </w:tc>
        <w:tc>
          <w:tcPr>
            <w:tcW w:w="0" w:type="auto"/>
            <w:tcBorders>
              <w:top w:val="single" w:sz="2" w:space="0" w:color="auto"/>
              <w:left w:val="single" w:sz="2" w:space="0" w:color="auto"/>
              <w:bottom w:val="single" w:sz="6" w:space="0" w:color="auto"/>
              <w:right w:val="single" w:sz="2" w:space="0" w:color="auto"/>
            </w:tcBorders>
            <w:vAlign w:val="center"/>
            <w:hideMark/>
          </w:tcPr>
          <w:p w14:paraId="27AA9AF3"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912.71</w:t>
            </w:r>
          </w:p>
        </w:tc>
        <w:tc>
          <w:tcPr>
            <w:tcW w:w="0" w:type="auto"/>
            <w:tcBorders>
              <w:top w:val="single" w:sz="2" w:space="0" w:color="auto"/>
              <w:left w:val="single" w:sz="2" w:space="0" w:color="auto"/>
              <w:bottom w:val="single" w:sz="6" w:space="0" w:color="auto"/>
              <w:right w:val="single" w:sz="2" w:space="0" w:color="auto"/>
            </w:tcBorders>
            <w:vAlign w:val="center"/>
            <w:hideMark/>
          </w:tcPr>
          <w:p w14:paraId="57072BC6"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911.43</w:t>
            </w:r>
          </w:p>
        </w:tc>
        <w:tc>
          <w:tcPr>
            <w:tcW w:w="0" w:type="auto"/>
            <w:tcBorders>
              <w:top w:val="single" w:sz="2" w:space="0" w:color="auto"/>
              <w:left w:val="single" w:sz="2" w:space="0" w:color="auto"/>
              <w:bottom w:val="single" w:sz="6" w:space="0" w:color="auto"/>
              <w:right w:val="single" w:sz="2" w:space="0" w:color="auto"/>
            </w:tcBorders>
            <w:vAlign w:val="center"/>
            <w:hideMark/>
          </w:tcPr>
          <w:p w14:paraId="4927406B"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910.09</w:t>
            </w:r>
          </w:p>
        </w:tc>
      </w:tr>
      <w:tr w:rsidR="00A13B7B" w:rsidRPr="00F134DC" w14:paraId="48761952" w14:textId="77777777" w:rsidTr="00895514">
        <w:tc>
          <w:tcPr>
            <w:tcW w:w="0" w:type="auto"/>
            <w:tcBorders>
              <w:top w:val="single" w:sz="2" w:space="0" w:color="auto"/>
              <w:left w:val="single" w:sz="2" w:space="0" w:color="auto"/>
              <w:bottom w:val="single" w:sz="6" w:space="0" w:color="auto"/>
              <w:right w:val="single" w:sz="2" w:space="0" w:color="auto"/>
            </w:tcBorders>
            <w:vAlign w:val="center"/>
            <w:hideMark/>
          </w:tcPr>
          <w:p w14:paraId="672F7E34"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Standard Deviation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24097646"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8.04</w:t>
            </w:r>
          </w:p>
        </w:tc>
        <w:tc>
          <w:tcPr>
            <w:tcW w:w="0" w:type="auto"/>
            <w:tcBorders>
              <w:top w:val="single" w:sz="2" w:space="0" w:color="auto"/>
              <w:left w:val="single" w:sz="2" w:space="0" w:color="auto"/>
              <w:bottom w:val="single" w:sz="6" w:space="0" w:color="auto"/>
              <w:right w:val="single" w:sz="2" w:space="0" w:color="auto"/>
            </w:tcBorders>
            <w:vAlign w:val="center"/>
            <w:hideMark/>
          </w:tcPr>
          <w:p w14:paraId="1A0B1CB2"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2.00</w:t>
            </w:r>
          </w:p>
        </w:tc>
        <w:tc>
          <w:tcPr>
            <w:tcW w:w="0" w:type="auto"/>
            <w:tcBorders>
              <w:top w:val="single" w:sz="2" w:space="0" w:color="auto"/>
              <w:left w:val="single" w:sz="2" w:space="0" w:color="auto"/>
              <w:bottom w:val="single" w:sz="6" w:space="0" w:color="auto"/>
              <w:right w:val="single" w:sz="2" w:space="0" w:color="auto"/>
            </w:tcBorders>
            <w:vAlign w:val="center"/>
            <w:hideMark/>
          </w:tcPr>
          <w:p w14:paraId="37589428"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2.15</w:t>
            </w:r>
          </w:p>
        </w:tc>
        <w:tc>
          <w:tcPr>
            <w:tcW w:w="0" w:type="auto"/>
            <w:tcBorders>
              <w:top w:val="single" w:sz="2" w:space="0" w:color="auto"/>
              <w:left w:val="single" w:sz="2" w:space="0" w:color="auto"/>
              <w:bottom w:val="single" w:sz="6" w:space="0" w:color="auto"/>
              <w:right w:val="single" w:sz="2" w:space="0" w:color="auto"/>
            </w:tcBorders>
            <w:vAlign w:val="center"/>
            <w:hideMark/>
          </w:tcPr>
          <w:p w14:paraId="5C38A4E9"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3.26</w:t>
            </w:r>
          </w:p>
        </w:tc>
        <w:tc>
          <w:tcPr>
            <w:tcW w:w="0" w:type="auto"/>
            <w:tcBorders>
              <w:top w:val="single" w:sz="2" w:space="0" w:color="auto"/>
              <w:left w:val="single" w:sz="2" w:space="0" w:color="auto"/>
              <w:bottom w:val="single" w:sz="6" w:space="0" w:color="auto"/>
              <w:right w:val="single" w:sz="2" w:space="0" w:color="auto"/>
            </w:tcBorders>
            <w:vAlign w:val="center"/>
            <w:hideMark/>
          </w:tcPr>
          <w:p w14:paraId="041B6B72"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3.91</w:t>
            </w:r>
          </w:p>
        </w:tc>
        <w:tc>
          <w:tcPr>
            <w:tcW w:w="0" w:type="auto"/>
            <w:tcBorders>
              <w:top w:val="single" w:sz="2" w:space="0" w:color="auto"/>
              <w:left w:val="single" w:sz="2" w:space="0" w:color="auto"/>
              <w:bottom w:val="single" w:sz="6" w:space="0" w:color="auto"/>
              <w:right w:val="single" w:sz="2" w:space="0" w:color="auto"/>
            </w:tcBorders>
            <w:vAlign w:val="center"/>
            <w:hideMark/>
          </w:tcPr>
          <w:p w14:paraId="2AF59E00"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6.09</w:t>
            </w:r>
          </w:p>
        </w:tc>
        <w:tc>
          <w:tcPr>
            <w:tcW w:w="0" w:type="auto"/>
            <w:tcBorders>
              <w:top w:val="single" w:sz="2" w:space="0" w:color="auto"/>
              <w:left w:val="single" w:sz="2" w:space="0" w:color="auto"/>
              <w:bottom w:val="single" w:sz="6" w:space="0" w:color="auto"/>
              <w:right w:val="single" w:sz="2" w:space="0" w:color="auto"/>
            </w:tcBorders>
            <w:vAlign w:val="center"/>
            <w:hideMark/>
          </w:tcPr>
          <w:p w14:paraId="2BBB3893"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7.65</w:t>
            </w:r>
          </w:p>
        </w:tc>
      </w:tr>
      <w:tr w:rsidR="00A13B7B" w:rsidRPr="00F134DC" w14:paraId="0BB7D890" w14:textId="77777777" w:rsidTr="00895514">
        <w:tc>
          <w:tcPr>
            <w:tcW w:w="0" w:type="auto"/>
            <w:tcBorders>
              <w:top w:val="single" w:sz="2" w:space="0" w:color="auto"/>
              <w:left w:val="single" w:sz="2" w:space="0" w:color="auto"/>
              <w:bottom w:val="single" w:sz="6" w:space="0" w:color="auto"/>
              <w:right w:val="single" w:sz="2" w:space="0" w:color="auto"/>
            </w:tcBorders>
            <w:vAlign w:val="center"/>
            <w:hideMark/>
          </w:tcPr>
          <w:p w14:paraId="75B64849" w14:textId="77777777" w:rsidR="00A13B7B" w:rsidRPr="00F134DC" w:rsidRDefault="00B41550" w:rsidP="00895514">
            <w:pPr>
              <w:spacing w:after="0" w:line="240" w:lineRule="auto"/>
              <w:rPr>
                <w:rFonts w:ascii="Times New Roman" w:eastAsia="Times New Roman" w:hAnsi="Times New Roman" w:cs="Times New Roman"/>
                <w:color w:val="212529"/>
                <w:sz w:val="24"/>
                <w:szCs w:val="24"/>
                <w:lang w:eastAsia="en-IN"/>
              </w:rPr>
            </w:pPr>
            <w:hyperlink r:id="rId16" w:history="1">
              <w:r w:rsidR="00A13B7B" w:rsidRPr="00F134DC">
                <w:rPr>
                  <w:rFonts w:ascii="Times New Roman" w:eastAsia="Times New Roman" w:hAnsi="Times New Roman" w:cs="Times New Roman"/>
                  <w:color w:val="04A1F4"/>
                  <w:sz w:val="24"/>
                  <w:szCs w:val="24"/>
                  <w:u w:val="single"/>
                  <w:lang w:eastAsia="en-IN"/>
                </w:rPr>
                <w:t>VOLTAS Beta</w:t>
              </w:r>
            </w:hyperlink>
          </w:p>
        </w:tc>
        <w:tc>
          <w:tcPr>
            <w:tcW w:w="0" w:type="auto"/>
            <w:tcBorders>
              <w:top w:val="single" w:sz="2" w:space="0" w:color="auto"/>
              <w:left w:val="single" w:sz="2" w:space="0" w:color="auto"/>
              <w:bottom w:val="single" w:sz="6" w:space="0" w:color="auto"/>
              <w:right w:val="single" w:sz="2" w:space="0" w:color="auto"/>
            </w:tcBorders>
            <w:vAlign w:val="center"/>
            <w:hideMark/>
          </w:tcPr>
          <w:p w14:paraId="6D000F21"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1.03</w:t>
            </w:r>
          </w:p>
        </w:tc>
        <w:tc>
          <w:tcPr>
            <w:tcW w:w="0" w:type="auto"/>
            <w:tcBorders>
              <w:top w:val="single" w:sz="2" w:space="0" w:color="auto"/>
              <w:left w:val="single" w:sz="2" w:space="0" w:color="auto"/>
              <w:bottom w:val="single" w:sz="6" w:space="0" w:color="auto"/>
              <w:right w:val="single" w:sz="2" w:space="0" w:color="auto"/>
            </w:tcBorders>
            <w:vAlign w:val="center"/>
            <w:hideMark/>
          </w:tcPr>
          <w:p w14:paraId="36515382"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1.07</w:t>
            </w:r>
          </w:p>
        </w:tc>
        <w:tc>
          <w:tcPr>
            <w:tcW w:w="0" w:type="auto"/>
            <w:tcBorders>
              <w:top w:val="single" w:sz="2" w:space="0" w:color="auto"/>
              <w:left w:val="single" w:sz="2" w:space="0" w:color="auto"/>
              <w:bottom w:val="single" w:sz="6" w:space="0" w:color="auto"/>
              <w:right w:val="single" w:sz="2" w:space="0" w:color="auto"/>
            </w:tcBorders>
            <w:vAlign w:val="center"/>
            <w:hideMark/>
          </w:tcPr>
          <w:p w14:paraId="68FD7911"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0.990</w:t>
            </w:r>
          </w:p>
        </w:tc>
        <w:tc>
          <w:tcPr>
            <w:tcW w:w="0" w:type="auto"/>
            <w:tcBorders>
              <w:top w:val="single" w:sz="2" w:space="0" w:color="auto"/>
              <w:left w:val="single" w:sz="2" w:space="0" w:color="auto"/>
              <w:bottom w:val="single" w:sz="6" w:space="0" w:color="auto"/>
              <w:right w:val="single" w:sz="2" w:space="0" w:color="auto"/>
            </w:tcBorders>
            <w:vAlign w:val="center"/>
            <w:hideMark/>
          </w:tcPr>
          <w:p w14:paraId="5F1A6F05"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0.207</w:t>
            </w:r>
          </w:p>
        </w:tc>
        <w:tc>
          <w:tcPr>
            <w:tcW w:w="0" w:type="auto"/>
            <w:tcBorders>
              <w:top w:val="single" w:sz="2" w:space="0" w:color="auto"/>
              <w:left w:val="single" w:sz="2" w:space="0" w:color="auto"/>
              <w:bottom w:val="single" w:sz="6" w:space="0" w:color="auto"/>
              <w:right w:val="single" w:sz="2" w:space="0" w:color="auto"/>
            </w:tcBorders>
            <w:vAlign w:val="center"/>
            <w:hideMark/>
          </w:tcPr>
          <w:p w14:paraId="1421F799"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0.790</w:t>
            </w:r>
          </w:p>
        </w:tc>
        <w:tc>
          <w:tcPr>
            <w:tcW w:w="0" w:type="auto"/>
            <w:tcBorders>
              <w:top w:val="single" w:sz="2" w:space="0" w:color="auto"/>
              <w:left w:val="single" w:sz="2" w:space="0" w:color="auto"/>
              <w:bottom w:val="single" w:sz="6" w:space="0" w:color="auto"/>
              <w:right w:val="single" w:sz="2" w:space="0" w:color="auto"/>
            </w:tcBorders>
            <w:vAlign w:val="center"/>
            <w:hideMark/>
          </w:tcPr>
          <w:p w14:paraId="762467D2"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0.965</w:t>
            </w:r>
          </w:p>
        </w:tc>
        <w:tc>
          <w:tcPr>
            <w:tcW w:w="0" w:type="auto"/>
            <w:tcBorders>
              <w:top w:val="single" w:sz="2" w:space="0" w:color="auto"/>
              <w:left w:val="single" w:sz="2" w:space="0" w:color="auto"/>
              <w:bottom w:val="single" w:sz="6" w:space="0" w:color="auto"/>
              <w:right w:val="single" w:sz="2" w:space="0" w:color="auto"/>
            </w:tcBorders>
            <w:vAlign w:val="center"/>
            <w:hideMark/>
          </w:tcPr>
          <w:p w14:paraId="6DAFC8D0" w14:textId="77777777"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0.620</w:t>
            </w:r>
          </w:p>
        </w:tc>
      </w:tr>
      <w:tr w:rsidR="00A13B7B" w:rsidRPr="00F134DC" w14:paraId="255ADEA4" w14:textId="77777777" w:rsidTr="00895514">
        <w:tc>
          <w:tcPr>
            <w:tcW w:w="0" w:type="auto"/>
            <w:gridSpan w:val="8"/>
            <w:tcBorders>
              <w:top w:val="single" w:sz="2" w:space="0" w:color="auto"/>
              <w:left w:val="single" w:sz="2" w:space="0" w:color="auto"/>
              <w:bottom w:val="single" w:sz="6" w:space="0" w:color="auto"/>
              <w:right w:val="single" w:sz="2" w:space="0" w:color="auto"/>
            </w:tcBorders>
            <w:vAlign w:val="center"/>
            <w:hideMark/>
          </w:tcPr>
          <w:p w14:paraId="26FBCFAD" w14:textId="38C53C25" w:rsidR="00A13B7B" w:rsidRPr="00F134DC" w:rsidRDefault="00A13B7B" w:rsidP="00895514">
            <w:pPr>
              <w:spacing w:after="0" w:line="240" w:lineRule="auto"/>
              <w:rPr>
                <w:rFonts w:ascii="Times New Roman" w:eastAsia="Times New Roman" w:hAnsi="Times New Roman" w:cs="Times New Roman"/>
                <w:color w:val="212529"/>
                <w:sz w:val="24"/>
                <w:szCs w:val="24"/>
                <w:lang w:eastAsia="en-IN"/>
              </w:rPr>
            </w:pPr>
            <w:r w:rsidRPr="00F134DC">
              <w:rPr>
                <w:rFonts w:ascii="Times New Roman" w:eastAsia="Times New Roman" w:hAnsi="Times New Roman" w:cs="Times New Roman"/>
                <w:color w:val="212529"/>
                <w:sz w:val="24"/>
                <w:szCs w:val="24"/>
                <w:lang w:eastAsia="en-IN"/>
              </w:rPr>
              <w:t>   </w:t>
            </w:r>
            <w:hyperlink r:id="rId17" w:history="1">
              <w:r w:rsidRPr="00F134DC">
                <w:rPr>
                  <w:rFonts w:ascii="Times New Roman" w:eastAsia="Times New Roman" w:hAnsi="Times New Roman" w:cs="Times New Roman"/>
                  <w:color w:val="04A1F4"/>
                  <w:sz w:val="24"/>
                  <w:szCs w:val="24"/>
                  <w:u w:val="single"/>
                  <w:lang w:eastAsia="en-IN"/>
                </w:rPr>
                <w:t> </w:t>
              </w:r>
              <w:r w:rsidR="00B56797">
                <w:rPr>
                  <w:rFonts w:ascii="Times New Roman" w:eastAsia="Times New Roman" w:hAnsi="Times New Roman" w:cs="Times New Roman"/>
                  <w:color w:val="04A1F4"/>
                  <w:sz w:val="24"/>
                  <w:szCs w:val="24"/>
                  <w:u w:val="single"/>
                  <w:lang w:eastAsia="en-IN"/>
                </w:rPr>
                <w:t>The beta</w:t>
              </w:r>
              <w:r w:rsidRPr="00F134DC">
                <w:rPr>
                  <w:rFonts w:ascii="Times New Roman" w:eastAsia="Times New Roman" w:hAnsi="Times New Roman" w:cs="Times New Roman"/>
                  <w:color w:val="04A1F4"/>
                  <w:sz w:val="24"/>
                  <w:szCs w:val="24"/>
                  <w:u w:val="single"/>
                  <w:lang w:eastAsia="en-IN"/>
                </w:rPr>
                <w:t xml:space="preserve"> of </w:t>
              </w:r>
              <w:proofErr w:type="gramStart"/>
              <w:r w:rsidRPr="00F134DC">
                <w:rPr>
                  <w:rFonts w:ascii="Times New Roman" w:eastAsia="Times New Roman" w:hAnsi="Times New Roman" w:cs="Times New Roman"/>
                  <w:color w:val="04A1F4"/>
                  <w:sz w:val="24"/>
                  <w:szCs w:val="24"/>
                  <w:u w:val="single"/>
                  <w:lang w:eastAsia="en-IN"/>
                </w:rPr>
                <w:t>Blue Chip</w:t>
              </w:r>
              <w:proofErr w:type="gramEnd"/>
              <w:r w:rsidRPr="00F134DC">
                <w:rPr>
                  <w:rFonts w:ascii="Times New Roman" w:eastAsia="Times New Roman" w:hAnsi="Times New Roman" w:cs="Times New Roman"/>
                  <w:color w:val="04A1F4"/>
                  <w:sz w:val="24"/>
                  <w:szCs w:val="24"/>
                  <w:u w:val="single"/>
                  <w:lang w:eastAsia="en-IN"/>
                </w:rPr>
                <w:t xml:space="preserve"> Stocks</w:t>
              </w:r>
            </w:hyperlink>
            <w:r w:rsidRPr="00F134DC">
              <w:rPr>
                <w:rFonts w:ascii="Times New Roman" w:eastAsia="Times New Roman" w:hAnsi="Times New Roman" w:cs="Times New Roman"/>
                <w:color w:val="212529"/>
                <w:sz w:val="24"/>
                <w:szCs w:val="24"/>
                <w:lang w:eastAsia="en-IN"/>
              </w:rPr>
              <w:t>      </w:t>
            </w:r>
            <w:hyperlink r:id="rId18" w:history="1">
              <w:r w:rsidRPr="00F134DC">
                <w:rPr>
                  <w:rFonts w:ascii="Times New Roman" w:eastAsia="Times New Roman" w:hAnsi="Times New Roman" w:cs="Times New Roman"/>
                  <w:color w:val="04A1F4"/>
                  <w:sz w:val="24"/>
                  <w:szCs w:val="24"/>
                  <w:u w:val="single"/>
                  <w:lang w:eastAsia="en-IN"/>
                </w:rPr>
                <w:t>Learn Stock Beta</w:t>
              </w:r>
            </w:hyperlink>
            <w:r w:rsidRPr="00F134DC">
              <w:rPr>
                <w:rFonts w:ascii="Times New Roman" w:eastAsia="Times New Roman" w:hAnsi="Times New Roman" w:cs="Times New Roman"/>
                <w:color w:val="212529"/>
                <w:sz w:val="24"/>
                <w:szCs w:val="24"/>
                <w:lang w:eastAsia="en-IN"/>
              </w:rPr>
              <w:t xml:space="preserve">      *Long Term Beta - Calculated on Mthly Tick over 4 </w:t>
            </w:r>
            <w:proofErr w:type="spellStart"/>
            <w:r w:rsidRPr="00F134DC">
              <w:rPr>
                <w:rFonts w:ascii="Times New Roman" w:eastAsia="Times New Roman" w:hAnsi="Times New Roman" w:cs="Times New Roman"/>
                <w:color w:val="212529"/>
                <w:sz w:val="24"/>
                <w:szCs w:val="24"/>
                <w:lang w:eastAsia="en-IN"/>
              </w:rPr>
              <w:t>Yr</w:t>
            </w:r>
            <w:proofErr w:type="spellEnd"/>
            <w:r w:rsidRPr="00F134DC">
              <w:rPr>
                <w:rFonts w:ascii="Times New Roman" w:eastAsia="Times New Roman" w:hAnsi="Times New Roman" w:cs="Times New Roman"/>
                <w:color w:val="212529"/>
                <w:sz w:val="24"/>
                <w:szCs w:val="24"/>
                <w:lang w:eastAsia="en-IN"/>
              </w:rPr>
              <w:t xml:space="preserve">, updated daily, with </w:t>
            </w:r>
            <w:r w:rsidR="00B56797">
              <w:rPr>
                <w:rFonts w:ascii="Times New Roman" w:eastAsia="Times New Roman" w:hAnsi="Times New Roman" w:cs="Times New Roman"/>
                <w:color w:val="212529"/>
                <w:sz w:val="24"/>
                <w:szCs w:val="24"/>
                <w:lang w:eastAsia="en-IN"/>
              </w:rPr>
              <w:t xml:space="preserve">the </w:t>
            </w:r>
            <w:r w:rsidRPr="00F134DC">
              <w:rPr>
                <w:rFonts w:ascii="Times New Roman" w:eastAsia="Times New Roman" w:hAnsi="Times New Roman" w:cs="Times New Roman"/>
                <w:color w:val="212529"/>
                <w:sz w:val="24"/>
                <w:szCs w:val="24"/>
                <w:lang w:eastAsia="en-IN"/>
              </w:rPr>
              <w:t>base as NIFTY50</w:t>
            </w:r>
          </w:p>
        </w:tc>
      </w:tr>
    </w:tbl>
    <w:p w14:paraId="2A1BF54C" w14:textId="77777777" w:rsidR="00A13B7B" w:rsidRDefault="00A13B7B" w:rsidP="00A13B7B">
      <w:pPr>
        <w:spacing w:after="0" w:line="240" w:lineRule="auto"/>
        <w:rPr>
          <w:rFonts w:ascii="Roboto" w:eastAsia="Times New Roman" w:hAnsi="Roboto" w:cs="Times New Roman"/>
          <w:color w:val="212529"/>
          <w:sz w:val="24"/>
          <w:szCs w:val="24"/>
          <w:lang w:eastAsia="en-IN"/>
        </w:rPr>
      </w:pPr>
      <w:r w:rsidRPr="00F134DC">
        <w:rPr>
          <w:rFonts w:ascii="Roboto" w:eastAsia="Times New Roman" w:hAnsi="Roboto" w:cs="Times New Roman"/>
          <w:color w:val="212529"/>
          <w:sz w:val="24"/>
          <w:szCs w:val="24"/>
          <w:lang w:eastAsia="en-IN"/>
        </w:rPr>
        <w:br/>
      </w:r>
    </w:p>
    <w:p w14:paraId="0D9E3589" w14:textId="77777777" w:rsidR="00A13B7B" w:rsidRDefault="00A13B7B" w:rsidP="00A13B7B">
      <w:pPr>
        <w:spacing w:after="0" w:line="240" w:lineRule="auto"/>
        <w:rPr>
          <w:rFonts w:ascii="Roboto" w:eastAsia="Times New Roman" w:hAnsi="Roboto" w:cs="Times New Roman"/>
          <w:color w:val="212529"/>
          <w:sz w:val="24"/>
          <w:szCs w:val="24"/>
          <w:lang w:eastAsia="en-IN"/>
        </w:rPr>
      </w:pPr>
    </w:p>
    <w:p w14:paraId="097882D8" w14:textId="77777777" w:rsidR="00A13B7B" w:rsidRPr="00F134DC" w:rsidRDefault="00A13B7B" w:rsidP="00A13B7B">
      <w:pPr>
        <w:spacing w:after="0" w:line="240" w:lineRule="auto"/>
        <w:rPr>
          <w:ins w:id="1" w:author="Unknown"/>
          <w:rFonts w:ascii="Book Antiqua" w:eastAsia="Times New Roman" w:hAnsi="Book Antiqua" w:cs="Times New Roman"/>
          <w:b/>
          <w:bCs/>
          <w:color w:val="212529"/>
          <w:sz w:val="36"/>
          <w:szCs w:val="36"/>
          <w:lang w:eastAsia="en-IN"/>
        </w:rPr>
      </w:pPr>
      <w:r>
        <w:rPr>
          <w:rFonts w:ascii="Book Antiqua" w:eastAsia="Times New Roman" w:hAnsi="Book Antiqua" w:cs="Times New Roman"/>
          <w:b/>
          <w:bCs/>
          <w:color w:val="212529"/>
          <w:sz w:val="36"/>
          <w:szCs w:val="36"/>
          <w:lang w:eastAsia="en-IN"/>
        </w:rPr>
        <w:t>AVERAGE TRADING VOLUME OF VOLTAS</w:t>
      </w:r>
      <w:r w:rsidRPr="00F134DC">
        <w:rPr>
          <w:rFonts w:ascii="Roboto" w:eastAsia="Times New Roman" w:hAnsi="Roboto" w:cs="Times New Roman"/>
          <w:color w:val="212529"/>
          <w:sz w:val="24"/>
          <w:szCs w:val="24"/>
          <w:lang w:eastAsia="en-IN"/>
        </w:rPr>
        <w:br/>
      </w:r>
    </w:p>
    <w:p w14:paraId="47A2E29B" w14:textId="44D7B8CF" w:rsidR="004F2A0B" w:rsidRPr="004F2A0B" w:rsidRDefault="00A13B7B" w:rsidP="00A13B7B">
      <w:pPr>
        <w:rPr>
          <w:rFonts w:ascii="Arial" w:eastAsia="Times New Roman" w:hAnsi="Arial" w:cs="Arial"/>
          <w:color w:val="000000" w:themeColor="text1"/>
          <w:sz w:val="27"/>
          <w:szCs w:val="27"/>
          <w:lang w:eastAsia="en-IN"/>
        </w:rPr>
      </w:pPr>
      <w:r w:rsidRPr="00C372A0">
        <w:rPr>
          <w:rFonts w:ascii="Arial" w:eastAsia="Times New Roman" w:hAnsi="Arial" w:cs="Arial"/>
          <w:color w:val="000000" w:themeColor="text1"/>
          <w:sz w:val="27"/>
          <w:szCs w:val="27"/>
          <w:lang w:eastAsia="en-IN"/>
        </w:rPr>
        <w:t xml:space="preserve"> Voltas's average daily trading volume over the past year is 48.20%. The 3-month average is 23.61%, the 6-month average is 39.81%, and the 1-week average is 10.7</w:t>
      </w:r>
      <w:r>
        <w:rPr>
          <w:rFonts w:ascii="Arial" w:eastAsia="Times New Roman" w:hAnsi="Arial" w:cs="Arial"/>
          <w:color w:val="000000" w:themeColor="text1"/>
          <w:sz w:val="27"/>
          <w:szCs w:val="27"/>
          <w:lang w:eastAsia="en-IN"/>
        </w:rPr>
        <w:t>9%</w:t>
      </w:r>
    </w:p>
    <w:p w14:paraId="723EDE51" w14:textId="77777777" w:rsidR="004F2A0B" w:rsidRDefault="004F2A0B" w:rsidP="00A13B7B">
      <w:pPr>
        <w:rPr>
          <w:rFonts w:ascii="Arial" w:eastAsia="Times New Roman" w:hAnsi="Arial" w:cs="Arial"/>
          <w:noProof/>
          <w:sz w:val="27"/>
          <w:szCs w:val="27"/>
          <w:lang w:eastAsia="en-IN"/>
        </w:rPr>
      </w:pPr>
    </w:p>
    <w:p w14:paraId="0A0C71B1" w14:textId="77777777" w:rsidR="004F2A0B" w:rsidRDefault="004F2A0B" w:rsidP="00A13B7B">
      <w:pPr>
        <w:rPr>
          <w:rFonts w:ascii="Arial" w:eastAsia="Times New Roman" w:hAnsi="Arial" w:cs="Arial"/>
          <w:noProof/>
          <w:sz w:val="27"/>
          <w:szCs w:val="27"/>
          <w:lang w:eastAsia="en-IN"/>
        </w:rPr>
      </w:pPr>
    </w:p>
    <w:p w14:paraId="2D908C47" w14:textId="77777777" w:rsidR="004F2A0B" w:rsidRDefault="004F2A0B" w:rsidP="00A13B7B">
      <w:pPr>
        <w:rPr>
          <w:rFonts w:ascii="Arial" w:eastAsia="Times New Roman" w:hAnsi="Arial" w:cs="Arial"/>
          <w:noProof/>
          <w:sz w:val="27"/>
          <w:szCs w:val="27"/>
          <w:lang w:eastAsia="en-IN"/>
        </w:rPr>
      </w:pPr>
    </w:p>
    <w:p w14:paraId="7CD98878" w14:textId="77777777" w:rsidR="00CF582E" w:rsidRDefault="00CF582E" w:rsidP="00A13B7B">
      <w:pPr>
        <w:rPr>
          <w:rFonts w:ascii="Arial" w:eastAsia="Times New Roman" w:hAnsi="Arial" w:cs="Arial"/>
          <w:noProof/>
          <w:sz w:val="27"/>
          <w:szCs w:val="27"/>
          <w:lang w:eastAsia="en-IN"/>
        </w:rPr>
      </w:pPr>
    </w:p>
    <w:p w14:paraId="31B69C2A" w14:textId="77777777" w:rsidR="00CF582E" w:rsidRDefault="00CF582E" w:rsidP="00CF582E">
      <w:pPr>
        <w:rPr>
          <w:rFonts w:ascii="Arial" w:eastAsia="Times New Roman" w:hAnsi="Arial" w:cs="Arial"/>
          <w:noProof/>
          <w:sz w:val="27"/>
          <w:szCs w:val="27"/>
          <w:lang w:eastAsia="en-IN"/>
        </w:rPr>
      </w:pPr>
      <w:r w:rsidRPr="00CF582E">
        <w:rPr>
          <w:rFonts w:ascii="Arial" w:eastAsia="Times New Roman" w:hAnsi="Arial" w:cs="Arial"/>
          <w:noProof/>
          <w:sz w:val="27"/>
          <w:szCs w:val="27"/>
          <w:lang w:eastAsia="en-IN"/>
        </w:rPr>
        <w:t>As of April 4, 2024, Voltas's share price is up 0.13%, and the 52-week high is Rs 1,229.9, while the 52-week low is Rs 745.0. The stock has a price-to-earnings ratio of 144.56, an EPS value of 8.45, and a price-to-book value of 4.96. </w:t>
      </w:r>
    </w:p>
    <w:p w14:paraId="2725D6BE" w14:textId="1AAF2156" w:rsidR="00A41157" w:rsidRDefault="00246B91" w:rsidP="00CF582E">
      <w:pPr>
        <w:rPr>
          <w:rFonts w:ascii="Arial" w:eastAsia="Times New Roman" w:hAnsi="Arial" w:cs="Arial"/>
          <w:noProof/>
          <w:sz w:val="27"/>
          <w:szCs w:val="27"/>
          <w:lang w:eastAsia="en-IN"/>
        </w:rPr>
      </w:pPr>
      <w:r>
        <w:rPr>
          <w:rFonts w:ascii="Arial" w:eastAsia="Times New Roman" w:hAnsi="Arial" w:cs="Arial"/>
          <w:noProof/>
          <w:sz w:val="27"/>
          <w:szCs w:val="27"/>
          <w:lang w:eastAsia="en-IN"/>
        </w:rPr>
        <w:drawing>
          <wp:inline distT="0" distB="0" distL="0" distR="0" wp14:anchorId="6C141E78" wp14:editId="447369D0">
            <wp:extent cx="5974715" cy="2700655"/>
            <wp:effectExtent l="0" t="0" r="6985" b="4445"/>
            <wp:docPr id="64318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715" cy="2700655"/>
                    </a:xfrm>
                    <a:prstGeom prst="rect">
                      <a:avLst/>
                    </a:prstGeom>
                    <a:noFill/>
                  </pic:spPr>
                </pic:pic>
              </a:graphicData>
            </a:graphic>
          </wp:inline>
        </w:drawing>
      </w:r>
    </w:p>
    <w:p w14:paraId="4304062F" w14:textId="77777777" w:rsidR="00246B91" w:rsidRDefault="00246B91" w:rsidP="00CF582E">
      <w:pPr>
        <w:rPr>
          <w:rFonts w:ascii="Arial" w:eastAsia="Times New Roman" w:hAnsi="Arial" w:cs="Arial"/>
          <w:noProof/>
          <w:sz w:val="27"/>
          <w:szCs w:val="27"/>
          <w:lang w:eastAsia="en-IN"/>
        </w:rPr>
      </w:pPr>
    </w:p>
    <w:p w14:paraId="55E6D713" w14:textId="77777777" w:rsidR="00246B91" w:rsidRDefault="00246B91" w:rsidP="00CF582E">
      <w:pPr>
        <w:rPr>
          <w:rFonts w:ascii="Arial" w:eastAsia="Times New Roman" w:hAnsi="Arial" w:cs="Arial"/>
          <w:noProof/>
          <w:sz w:val="27"/>
          <w:szCs w:val="27"/>
          <w:lang w:eastAsia="en-IN"/>
        </w:rPr>
      </w:pPr>
    </w:p>
    <w:p w14:paraId="0C5F8268" w14:textId="1BCB9C00" w:rsidR="00246B91" w:rsidRPr="00914F3D" w:rsidRDefault="00914F3D" w:rsidP="00CF582E">
      <w:pPr>
        <w:rPr>
          <w:rFonts w:ascii="Arial" w:eastAsia="Times New Roman" w:hAnsi="Arial" w:cs="Arial"/>
          <w:b/>
          <w:bCs/>
          <w:noProof/>
          <w:sz w:val="36"/>
          <w:szCs w:val="36"/>
          <w:lang w:eastAsia="en-IN"/>
        </w:rPr>
      </w:pPr>
      <w:r>
        <w:rPr>
          <w:rFonts w:ascii="Arial" w:eastAsia="Times New Roman" w:hAnsi="Arial" w:cs="Arial"/>
          <w:b/>
          <w:bCs/>
          <w:noProof/>
          <w:sz w:val="36"/>
          <w:szCs w:val="36"/>
          <w:lang w:eastAsia="en-IN"/>
        </w:rPr>
        <w:t>COMPARING PERFORMANCE TO RELATIVE INDES</w:t>
      </w:r>
    </w:p>
    <w:p w14:paraId="707486F0" w14:textId="77777777" w:rsidR="00A41157" w:rsidRDefault="00A41157" w:rsidP="00CF582E">
      <w:pPr>
        <w:rPr>
          <w:rFonts w:ascii="Arial" w:eastAsia="Times New Roman" w:hAnsi="Arial" w:cs="Arial"/>
          <w:noProof/>
          <w:sz w:val="27"/>
          <w:szCs w:val="27"/>
          <w:lang w:eastAsia="en-IN"/>
        </w:rPr>
      </w:pPr>
    </w:p>
    <w:p w14:paraId="6C71AE03" w14:textId="77777777" w:rsidR="00D7077A" w:rsidRDefault="00D7077A" w:rsidP="00CF582E">
      <w:pPr>
        <w:rPr>
          <w:rFonts w:ascii="Arial" w:eastAsia="Times New Roman" w:hAnsi="Arial" w:cs="Arial"/>
          <w:noProof/>
          <w:sz w:val="27"/>
          <w:szCs w:val="27"/>
          <w:lang w:eastAsia="en-IN"/>
        </w:rPr>
      </w:pPr>
    </w:p>
    <w:p w14:paraId="4ED0A184" w14:textId="77777777" w:rsidR="00D7077A" w:rsidRDefault="00D7077A" w:rsidP="00CF582E">
      <w:pPr>
        <w:rPr>
          <w:rFonts w:ascii="Arial" w:eastAsia="Times New Roman" w:hAnsi="Arial" w:cs="Arial"/>
          <w:noProof/>
          <w:sz w:val="27"/>
          <w:szCs w:val="27"/>
          <w:lang w:eastAsia="en-IN"/>
        </w:rPr>
      </w:pPr>
    </w:p>
    <w:p w14:paraId="557D4495" w14:textId="77777777" w:rsidR="00D7077A" w:rsidRDefault="00D7077A" w:rsidP="00CF582E">
      <w:pPr>
        <w:rPr>
          <w:rFonts w:ascii="Arial" w:eastAsia="Times New Roman" w:hAnsi="Arial" w:cs="Arial"/>
          <w:noProof/>
          <w:sz w:val="27"/>
          <w:szCs w:val="27"/>
          <w:lang w:eastAsia="en-IN"/>
        </w:rPr>
      </w:pPr>
    </w:p>
    <w:p w14:paraId="351764D2" w14:textId="74DE1929" w:rsidR="00D7077A" w:rsidRPr="00D7077A" w:rsidRDefault="00D7077A" w:rsidP="00D7077A">
      <w:pPr>
        <w:spacing w:after="0" w:line="480" w:lineRule="atLeast"/>
        <w:rPr>
          <w:rFonts w:ascii="inherit" w:eastAsia="Times New Roman" w:hAnsi="inherit" w:cs="Times New Roman"/>
          <w:caps/>
          <w:sz w:val="24"/>
          <w:szCs w:val="24"/>
          <w:lang w:eastAsia="en-IN"/>
        </w:rPr>
      </w:pPr>
      <w:r w:rsidRPr="00D7077A">
        <w:rPr>
          <w:rFonts w:ascii="Times New Roman" w:eastAsia="Times New Roman" w:hAnsi="Times New Roman" w:cs="Times New Roman"/>
          <w:sz w:val="24"/>
          <w:szCs w:val="24"/>
          <w:lang w:eastAsia="en-I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30"/>
        <w:gridCol w:w="5226"/>
      </w:tblGrid>
      <w:tr w:rsidR="00916FA2" w:rsidRPr="00D7077A" w14:paraId="55F7A8C7"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1E8ED167" w14:textId="43413AEB" w:rsidR="00916FA2" w:rsidRPr="00D7077A" w:rsidRDefault="00916FA2" w:rsidP="00D7077A">
            <w:pPr>
              <w:spacing w:after="0" w:line="240" w:lineRule="auto"/>
              <w:rPr>
                <w:rFonts w:ascii="Noto Sans" w:eastAsia="Times New Roman" w:hAnsi="Noto Sans" w:cs="Noto Sans"/>
                <w:sz w:val="24"/>
                <w:szCs w:val="24"/>
                <w:lang w:eastAsia="en-IN"/>
              </w:rPr>
            </w:pPr>
            <w:proofErr w:type="spellStart"/>
            <w:r w:rsidRPr="00D7077A">
              <w:rPr>
                <w:rFonts w:ascii="Noto Sans" w:eastAsia="Times New Roman" w:hAnsi="Noto Sans" w:cs="Noto Sans"/>
                <w:sz w:val="24"/>
                <w:szCs w:val="24"/>
                <w:lang w:eastAsia="en-IN"/>
              </w:rPr>
              <w:t>VLTSA.</w:t>
            </w:r>
            <w:r>
              <w:rPr>
                <w:rFonts w:ascii="Noto Sans" w:eastAsia="Times New Roman" w:hAnsi="Noto Sans" w:cs="Noto Sans"/>
                <w:sz w:val="24"/>
                <w:szCs w:val="24"/>
                <w:lang w:eastAsia="en-IN"/>
              </w:rPr>
              <w:t>ltd</w:t>
            </w:r>
            <w:proofErr w:type="spellEnd"/>
          </w:p>
        </w:tc>
        <w:tc>
          <w:tcPr>
            <w:tcW w:w="2435"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68042D90" w14:textId="77777777" w:rsidR="00916FA2" w:rsidRPr="00D7077A" w:rsidRDefault="00916FA2" w:rsidP="00D7077A">
            <w:pPr>
              <w:spacing w:after="0" w:line="240" w:lineRule="auto"/>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NDIA.AX</w:t>
            </w:r>
          </w:p>
        </w:tc>
      </w:tr>
      <w:tr w:rsidR="00916FA2" w:rsidRPr="00D7077A" w14:paraId="3E9E7439"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01AB9EF4" w14:textId="5B378A59" w:rsidR="00916FA2" w:rsidRPr="00D7077A" w:rsidRDefault="00916FA2" w:rsidP="00D7077A">
            <w:pPr>
              <w:spacing w:after="0" w:line="240" w:lineRule="auto"/>
              <w:rPr>
                <w:rFonts w:ascii="Noto Sans" w:eastAsia="Times New Roman" w:hAnsi="Noto Sans" w:cs="Noto Sans"/>
                <w:sz w:val="24"/>
                <w:szCs w:val="24"/>
                <w:lang w:eastAsia="en-IN"/>
              </w:rPr>
            </w:pPr>
            <w:proofErr w:type="spellStart"/>
            <w:r>
              <w:rPr>
                <w:rFonts w:ascii="Noto Sans" w:eastAsia="Times New Roman" w:hAnsi="Noto Sans" w:cs="Noto Sans"/>
                <w:sz w:val="24"/>
                <w:szCs w:val="24"/>
                <w:lang w:eastAsia="en-IN"/>
              </w:rPr>
              <w:t>voltas</w:t>
            </w:r>
            <w:proofErr w:type="spellEnd"/>
          </w:p>
        </w:tc>
        <w:tc>
          <w:tcPr>
            <w:tcW w:w="2435"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2FFDA5C6" w14:textId="77777777" w:rsidR="00916FA2" w:rsidRPr="00D7077A" w:rsidRDefault="00916FA2" w:rsidP="00D7077A">
            <w:pPr>
              <w:spacing w:after="0" w:line="240" w:lineRule="auto"/>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Global X India Nifty 50 ETF</w:t>
            </w:r>
          </w:p>
        </w:tc>
      </w:tr>
      <w:tr w:rsidR="00916FA2" w:rsidRPr="00D7077A" w14:paraId="5F47B50F"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1C64125"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Euronext FR</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DBDF4CC"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ASX</w:t>
            </w:r>
          </w:p>
        </w:tc>
      </w:tr>
      <w:tr w:rsidR="00916FA2" w:rsidRPr="00D7077A" w14:paraId="003DD2A7"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A0CA579"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7.330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234FF27"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73.490</w:t>
            </w:r>
          </w:p>
        </w:tc>
      </w:tr>
      <w:tr w:rsidR="00916FA2" w:rsidRPr="00D7077A" w14:paraId="466D0A90"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43BCE04"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7.520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55B1AB0"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73.490</w:t>
            </w:r>
          </w:p>
        </w:tc>
      </w:tr>
      <w:tr w:rsidR="00916FA2" w:rsidRPr="00D7077A" w14:paraId="337692B2"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5631447"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7.170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50DCFCB"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72.500</w:t>
            </w:r>
          </w:p>
        </w:tc>
      </w:tr>
      <w:tr w:rsidR="00916FA2" w:rsidRPr="00D7077A" w14:paraId="31F7DEAD"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6FA6E42"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7.520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064B829"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72.570</w:t>
            </w:r>
          </w:p>
        </w:tc>
      </w:tr>
      <w:tr w:rsidR="00916FA2" w:rsidRPr="00D7077A" w14:paraId="3715C2C2"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39DAAB6"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lastRenderedPageBreak/>
              <w:t>+0.140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2AAC1AA"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-0.730</w:t>
            </w:r>
          </w:p>
        </w:tc>
      </w:tr>
      <w:tr w:rsidR="00916FA2" w:rsidRPr="00D7077A" w14:paraId="2F355FF1"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CBA107E"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+1.90%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9177FD9"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-1.00%</w:t>
            </w:r>
          </w:p>
        </w:tc>
      </w:tr>
      <w:tr w:rsidR="00916FA2" w:rsidRPr="00D7077A" w14:paraId="03CCB93C"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9666255"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164,141</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7D7075C"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14,880</w:t>
            </w:r>
          </w:p>
        </w:tc>
      </w:tr>
      <w:tr w:rsidR="00916FA2" w:rsidRPr="00D7077A" w14:paraId="1955AED1"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245F4F4"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221,198</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0D316F2"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13,428</w:t>
            </w:r>
          </w:p>
        </w:tc>
      </w:tr>
      <w:tr w:rsidR="00916FA2" w:rsidRPr="00D7077A" w14:paraId="7A0D3B12"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A4333B5"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7.380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F23A6CE"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73.300</w:t>
            </w:r>
          </w:p>
        </w:tc>
      </w:tr>
      <w:tr w:rsidR="00916FA2" w:rsidRPr="00D7077A" w14:paraId="21115C6D"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01C0049"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N/A</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D43E376"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N/A</w:t>
            </w:r>
          </w:p>
        </w:tc>
      </w:tr>
      <w:tr w:rsidR="00916FA2" w:rsidRPr="00D7077A" w14:paraId="4D5D52B2"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F893B1F"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No</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EADF269"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No</w:t>
            </w:r>
          </w:p>
        </w:tc>
      </w:tr>
      <w:tr w:rsidR="00916FA2" w:rsidRPr="00D7077A" w14:paraId="37957884"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F5F9E40"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6.530</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246AC74"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72.643</w:t>
            </w:r>
          </w:p>
        </w:tc>
      </w:tr>
      <w:tr w:rsidR="00916FA2" w:rsidRPr="00D7077A" w14:paraId="57C61105"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554A19B"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98.82%</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AC8920C"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38.94%</w:t>
            </w:r>
          </w:p>
        </w:tc>
      </w:tr>
      <w:tr w:rsidR="00916FA2" w:rsidRPr="00D7077A" w14:paraId="0B56F574"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85B6703"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55.79%</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58BC1F7"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51.27%</w:t>
            </w:r>
          </w:p>
        </w:tc>
      </w:tr>
      <w:tr w:rsidR="00916FA2" w:rsidRPr="00D7077A" w14:paraId="6190AD27"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F6BF32F"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-44.45</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B5D399F"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+20.77</w:t>
            </w:r>
          </w:p>
        </w:tc>
      </w:tr>
      <w:tr w:rsidR="00916FA2" w:rsidRPr="00D7077A" w14:paraId="366897B5"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6A2A5BC"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56% Sell</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8BCDD70"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88% Buy</w:t>
            </w:r>
          </w:p>
        </w:tc>
      </w:tr>
      <w:tr w:rsidR="00916FA2" w:rsidRPr="00D7077A" w14:paraId="287490CA"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F7525AE"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56% Sell</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C338FA7"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100% Buy</w:t>
            </w:r>
          </w:p>
        </w:tc>
      </w:tr>
      <w:tr w:rsidR="00916FA2" w:rsidRPr="00D7077A" w14:paraId="7C34B344"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211F0AD"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100% Sell</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54AD2B9"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100% Buy</w:t>
            </w:r>
          </w:p>
        </w:tc>
      </w:tr>
      <w:tr w:rsidR="00916FA2" w:rsidRPr="00D7077A" w14:paraId="34AD4232"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812EC3A"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+14.16% since 03/26/24</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8FD33E1"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+0.96% since 03/26/24</w:t>
            </w:r>
          </w:p>
        </w:tc>
      </w:tr>
      <w:tr w:rsidR="00916FA2" w:rsidRPr="00D7077A" w14:paraId="0E03C704"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AA29DC4"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6.430 on 03/28/24</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B8B5320"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71.960 on 03/27/24</w:t>
            </w:r>
          </w:p>
        </w:tc>
      </w:tr>
      <w:tr w:rsidR="00916FA2" w:rsidRPr="00D7077A" w14:paraId="36904549" w14:textId="77777777" w:rsidTr="00914F3D">
        <w:trPr>
          <w:trHeight w:val="407"/>
          <w:tblCellSpacing w:w="15" w:type="dxa"/>
        </w:trPr>
        <w:tc>
          <w:tcPr>
            <w:tcW w:w="2437"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CADD172"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7.520 on 04/02/24</w:t>
            </w:r>
          </w:p>
        </w:tc>
        <w:tc>
          <w:tcPr>
            <w:tcW w:w="243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348BFEF" w14:textId="77777777" w:rsidR="00916FA2" w:rsidRPr="00D7077A" w:rsidRDefault="00916FA2" w:rsidP="00D7077A">
            <w:pPr>
              <w:spacing w:after="0" w:line="240" w:lineRule="auto"/>
              <w:jc w:val="center"/>
              <w:rPr>
                <w:rFonts w:ascii="Noto Sans" w:eastAsia="Times New Roman" w:hAnsi="Noto Sans" w:cs="Noto Sans"/>
                <w:sz w:val="24"/>
                <w:szCs w:val="24"/>
                <w:lang w:eastAsia="en-IN"/>
              </w:rPr>
            </w:pPr>
            <w:r w:rsidRPr="00D7077A">
              <w:rPr>
                <w:rFonts w:ascii="Noto Sans" w:eastAsia="Times New Roman" w:hAnsi="Noto Sans" w:cs="Noto Sans"/>
                <w:sz w:val="24"/>
                <w:szCs w:val="24"/>
                <w:lang w:eastAsia="en-IN"/>
              </w:rPr>
              <w:t>75.000 on 04/02/24</w:t>
            </w:r>
          </w:p>
        </w:tc>
      </w:tr>
      <w:tr w:rsidR="00447550" w:rsidRPr="00D7077A" w14:paraId="4DE743B5" w14:textId="77777777" w:rsidTr="00914F3D">
        <w:trPr>
          <w:trHeight w:val="325"/>
          <w:tblCellSpacing w:w="15" w:type="dxa"/>
        </w:trPr>
        <w:tc>
          <w:tcPr>
            <w:tcW w:w="2437" w:type="pct"/>
            <w:tcBorders>
              <w:top w:val="single" w:sz="4" w:space="0" w:color="auto"/>
              <w:left w:val="single" w:sz="4" w:space="0" w:color="auto"/>
              <w:bottom w:val="single" w:sz="4" w:space="0" w:color="auto"/>
              <w:right w:val="single" w:sz="4" w:space="0" w:color="auto"/>
            </w:tcBorders>
            <w:vAlign w:val="center"/>
            <w:hideMark/>
          </w:tcPr>
          <w:p w14:paraId="4E06A035" w14:textId="77777777" w:rsidR="00447550" w:rsidRPr="00D7077A" w:rsidRDefault="00447550" w:rsidP="00D7077A">
            <w:pPr>
              <w:spacing w:after="0" w:line="240" w:lineRule="auto"/>
              <w:rPr>
                <w:rFonts w:ascii="Times New Roman" w:eastAsia="Times New Roman" w:hAnsi="Times New Roman" w:cs="Times New Roman"/>
                <w:sz w:val="20"/>
                <w:szCs w:val="20"/>
                <w:lang w:eastAsia="en-IN"/>
              </w:rPr>
            </w:pPr>
            <w:r w:rsidRPr="00D7077A">
              <w:rPr>
                <w:rFonts w:ascii="Noto Sans" w:eastAsia="Times New Roman" w:hAnsi="Noto Sans" w:cs="Noto Sans"/>
                <w:b/>
                <w:bCs/>
                <w:sz w:val="24"/>
                <w:szCs w:val="24"/>
                <w:lang w:eastAsia="en-IN"/>
              </w:rPr>
              <w:br/>
            </w:r>
          </w:p>
        </w:tc>
        <w:tc>
          <w:tcPr>
            <w:tcW w:w="2435" w:type="pct"/>
            <w:tcBorders>
              <w:top w:val="single" w:sz="4" w:space="0" w:color="auto"/>
              <w:left w:val="single" w:sz="4" w:space="0" w:color="auto"/>
              <w:bottom w:val="single" w:sz="4" w:space="0" w:color="auto"/>
              <w:right w:val="single" w:sz="4" w:space="0" w:color="auto"/>
            </w:tcBorders>
            <w:vAlign w:val="center"/>
            <w:hideMark/>
          </w:tcPr>
          <w:p w14:paraId="6F3CF8CD" w14:textId="77777777" w:rsidR="00447550" w:rsidRPr="00D7077A" w:rsidRDefault="00447550" w:rsidP="00D7077A">
            <w:pPr>
              <w:spacing w:after="0" w:line="240" w:lineRule="auto"/>
              <w:rPr>
                <w:rFonts w:ascii="Times New Roman" w:eastAsia="Times New Roman" w:hAnsi="Times New Roman" w:cs="Times New Roman"/>
                <w:sz w:val="20"/>
                <w:szCs w:val="20"/>
                <w:lang w:eastAsia="en-IN"/>
              </w:rPr>
            </w:pPr>
          </w:p>
        </w:tc>
      </w:tr>
    </w:tbl>
    <w:p w14:paraId="05F39BBE" w14:textId="77777777" w:rsidR="00D7077A" w:rsidRPr="00CF582E" w:rsidRDefault="00D7077A" w:rsidP="00CF582E">
      <w:pPr>
        <w:rPr>
          <w:rFonts w:ascii="Arial" w:eastAsia="Times New Roman" w:hAnsi="Arial" w:cs="Arial"/>
          <w:noProof/>
          <w:sz w:val="27"/>
          <w:szCs w:val="27"/>
          <w:lang w:eastAsia="en-IN"/>
        </w:rPr>
      </w:pPr>
    </w:p>
    <w:tbl>
      <w:tblPr>
        <w:tblStyle w:val="TableGrid"/>
        <w:tblW w:w="5000" w:type="pct"/>
        <w:tblLook w:val="04A0" w:firstRow="1" w:lastRow="0" w:firstColumn="1" w:lastColumn="0" w:noHBand="0" w:noVBand="1"/>
      </w:tblPr>
      <w:tblGrid>
        <w:gridCol w:w="2349"/>
        <w:gridCol w:w="2074"/>
        <w:gridCol w:w="2074"/>
        <w:gridCol w:w="3959"/>
      </w:tblGrid>
      <w:tr w:rsidR="00914F3D" w:rsidRPr="00F13705" w14:paraId="60E9ADF3" w14:textId="77777777" w:rsidTr="00914F3D">
        <w:trPr>
          <w:trHeight w:val="393"/>
        </w:trPr>
        <w:tc>
          <w:tcPr>
            <w:tcW w:w="1123" w:type="pct"/>
            <w:tcBorders>
              <w:bottom w:val="single" w:sz="4" w:space="0" w:color="auto"/>
            </w:tcBorders>
            <w:hideMark/>
          </w:tcPr>
          <w:p w14:paraId="7EBCD282" w14:textId="77777777" w:rsidR="00F13705" w:rsidRPr="00F13705" w:rsidRDefault="00F13705" w:rsidP="00F13705">
            <w:pPr>
              <w:spacing w:after="0" w:line="240" w:lineRule="auto"/>
              <w:rPr>
                <w:rFonts w:ascii="Noto Sans" w:eastAsia="Times New Roman" w:hAnsi="Noto Sans" w:cs="Noto Sans"/>
                <w:b/>
                <w:bCs/>
                <w:sz w:val="24"/>
                <w:szCs w:val="24"/>
                <w:lang w:eastAsia="en-IN"/>
              </w:rPr>
            </w:pPr>
            <w:r w:rsidRPr="00F13705">
              <w:rPr>
                <w:rFonts w:ascii="Noto Sans" w:eastAsia="Times New Roman" w:hAnsi="Noto Sans" w:cs="Noto Sans"/>
                <w:b/>
                <w:bCs/>
                <w:sz w:val="24"/>
                <w:szCs w:val="24"/>
                <w:lang w:eastAsia="en-IN"/>
              </w:rPr>
              <w:t>1-Month</w:t>
            </w:r>
          </w:p>
        </w:tc>
        <w:tc>
          <w:tcPr>
            <w:tcW w:w="3877" w:type="pct"/>
            <w:gridSpan w:val="3"/>
            <w:hideMark/>
          </w:tcPr>
          <w:p w14:paraId="2CE4CF19" w14:textId="77777777" w:rsidR="00F13705" w:rsidRPr="00F13705" w:rsidRDefault="00F13705" w:rsidP="00F13705">
            <w:pPr>
              <w:spacing w:after="0" w:line="240" w:lineRule="auto"/>
              <w:jc w:val="center"/>
              <w:rPr>
                <w:rFonts w:ascii="Noto Sans" w:eastAsia="Times New Roman" w:hAnsi="Noto Sans" w:cs="Noto Sans"/>
                <w:b/>
                <w:bCs/>
                <w:sz w:val="24"/>
                <w:szCs w:val="24"/>
                <w:lang w:eastAsia="en-IN"/>
              </w:rPr>
            </w:pPr>
            <w:r w:rsidRPr="00F13705">
              <w:rPr>
                <w:rFonts w:ascii="Noto Sans" w:eastAsia="Times New Roman" w:hAnsi="Noto Sans" w:cs="Noto Sans"/>
                <w:b/>
                <w:bCs/>
                <w:sz w:val="24"/>
                <w:szCs w:val="24"/>
                <w:lang w:eastAsia="en-IN"/>
              </w:rPr>
              <w:t> </w:t>
            </w:r>
          </w:p>
        </w:tc>
      </w:tr>
      <w:tr w:rsidR="00D448D4" w:rsidRPr="00F13705" w14:paraId="767AB218" w14:textId="77777777" w:rsidTr="00914F3D">
        <w:trPr>
          <w:gridAfter w:val="1"/>
          <w:wAfter w:w="1893" w:type="pct"/>
          <w:trHeight w:val="491"/>
        </w:trPr>
        <w:tc>
          <w:tcPr>
            <w:tcW w:w="1123" w:type="pct"/>
            <w:tcBorders>
              <w:top w:val="single" w:sz="4" w:space="0" w:color="auto"/>
            </w:tcBorders>
            <w:hideMark/>
          </w:tcPr>
          <w:p w14:paraId="7FC32222"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w:t>
            </w:r>
            <w:proofErr w:type="spellStart"/>
            <w:r w:rsidRPr="00F13705">
              <w:rPr>
                <w:rFonts w:ascii="Noto Sans" w:eastAsia="Times New Roman" w:hAnsi="Noto Sans" w:cs="Noto Sans"/>
                <w:sz w:val="24"/>
                <w:szCs w:val="24"/>
                <w:lang w:eastAsia="en-IN"/>
              </w:rPr>
              <w:t>Chg</w:t>
            </w:r>
            <w:proofErr w:type="spellEnd"/>
          </w:p>
        </w:tc>
        <w:tc>
          <w:tcPr>
            <w:tcW w:w="992" w:type="pct"/>
            <w:hideMark/>
          </w:tcPr>
          <w:p w14:paraId="7C0170E7"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+5.49% since 03/04/24</w:t>
            </w:r>
          </w:p>
        </w:tc>
        <w:tc>
          <w:tcPr>
            <w:tcW w:w="992" w:type="pct"/>
            <w:hideMark/>
          </w:tcPr>
          <w:p w14:paraId="5E55462D"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-2.06% since 03/04/24</w:t>
            </w:r>
          </w:p>
        </w:tc>
      </w:tr>
      <w:tr w:rsidR="00D448D4" w:rsidRPr="00F13705" w14:paraId="4922EB1D" w14:textId="77777777" w:rsidTr="00914F3D">
        <w:trPr>
          <w:gridAfter w:val="1"/>
          <w:wAfter w:w="1893" w:type="pct"/>
          <w:trHeight w:val="491"/>
        </w:trPr>
        <w:tc>
          <w:tcPr>
            <w:tcW w:w="1123" w:type="pct"/>
            <w:hideMark/>
          </w:tcPr>
          <w:p w14:paraId="5C0F2EFD"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Low</w:t>
            </w:r>
          </w:p>
        </w:tc>
        <w:tc>
          <w:tcPr>
            <w:tcW w:w="992" w:type="pct"/>
            <w:hideMark/>
          </w:tcPr>
          <w:p w14:paraId="4D8A8BE2"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5.820 on 03/15/24</w:t>
            </w:r>
          </w:p>
        </w:tc>
        <w:tc>
          <w:tcPr>
            <w:tcW w:w="992" w:type="pct"/>
            <w:hideMark/>
          </w:tcPr>
          <w:p w14:paraId="57252D20"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71.020 on 03/14/24</w:t>
            </w:r>
          </w:p>
        </w:tc>
      </w:tr>
    </w:tbl>
    <w:p w14:paraId="52465BB9" w14:textId="77777777" w:rsidR="00E70D10" w:rsidRDefault="00E70D10"/>
    <w:tbl>
      <w:tblPr>
        <w:tblStyle w:val="TableGrid"/>
        <w:tblW w:w="3107" w:type="pct"/>
        <w:tblLook w:val="04A0" w:firstRow="1" w:lastRow="0" w:firstColumn="1" w:lastColumn="0" w:noHBand="0" w:noVBand="1"/>
      </w:tblPr>
      <w:tblGrid>
        <w:gridCol w:w="2349"/>
        <w:gridCol w:w="2074"/>
        <w:gridCol w:w="2074"/>
      </w:tblGrid>
      <w:tr w:rsidR="00D448D4" w:rsidRPr="00F13705" w14:paraId="28F82E5B" w14:textId="77777777" w:rsidTr="00E70D10">
        <w:trPr>
          <w:trHeight w:val="491"/>
        </w:trPr>
        <w:tc>
          <w:tcPr>
            <w:tcW w:w="1808" w:type="pct"/>
            <w:hideMark/>
          </w:tcPr>
          <w:p w14:paraId="5BA29FBF"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High</w:t>
            </w:r>
          </w:p>
        </w:tc>
        <w:tc>
          <w:tcPr>
            <w:tcW w:w="1596" w:type="pct"/>
            <w:hideMark/>
          </w:tcPr>
          <w:p w14:paraId="08D74A3E"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7.520 on 04/02/24</w:t>
            </w:r>
          </w:p>
        </w:tc>
        <w:tc>
          <w:tcPr>
            <w:tcW w:w="1596" w:type="pct"/>
            <w:hideMark/>
          </w:tcPr>
          <w:p w14:paraId="4647D68F"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75.000 on 04/02/24</w:t>
            </w:r>
          </w:p>
        </w:tc>
      </w:tr>
      <w:tr w:rsidR="00D448D4" w:rsidRPr="00F13705" w14:paraId="60D71180" w14:textId="77777777" w:rsidTr="00E70D10">
        <w:trPr>
          <w:gridAfter w:val="2"/>
          <w:wAfter w:w="3192" w:type="pct"/>
          <w:trHeight w:val="393"/>
        </w:trPr>
        <w:tc>
          <w:tcPr>
            <w:tcW w:w="1808" w:type="pct"/>
            <w:hideMark/>
          </w:tcPr>
          <w:p w14:paraId="54172689" w14:textId="77777777" w:rsidR="00D448D4" w:rsidRPr="00F13705" w:rsidRDefault="00D448D4" w:rsidP="00F13705">
            <w:pPr>
              <w:rPr>
                <w:rFonts w:ascii="Noto Sans" w:eastAsia="Times New Roman" w:hAnsi="Noto Sans" w:cs="Noto Sans"/>
                <w:b/>
                <w:bCs/>
                <w:sz w:val="24"/>
                <w:szCs w:val="24"/>
                <w:lang w:eastAsia="en-IN"/>
              </w:rPr>
            </w:pPr>
            <w:r w:rsidRPr="00F13705">
              <w:rPr>
                <w:rFonts w:ascii="Noto Sans" w:eastAsia="Times New Roman" w:hAnsi="Noto Sans" w:cs="Noto Sans"/>
                <w:b/>
                <w:bCs/>
                <w:sz w:val="24"/>
                <w:szCs w:val="24"/>
                <w:lang w:eastAsia="en-IN"/>
              </w:rPr>
              <w:t>3-Month</w:t>
            </w:r>
          </w:p>
        </w:tc>
      </w:tr>
      <w:tr w:rsidR="00D448D4" w:rsidRPr="00F13705" w14:paraId="7961F489" w14:textId="77777777" w:rsidTr="00E70D10">
        <w:trPr>
          <w:trHeight w:val="491"/>
        </w:trPr>
        <w:tc>
          <w:tcPr>
            <w:tcW w:w="1808" w:type="pct"/>
            <w:hideMark/>
          </w:tcPr>
          <w:p w14:paraId="35C738A3"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w:t>
            </w:r>
            <w:proofErr w:type="spellStart"/>
            <w:r w:rsidRPr="00F13705">
              <w:rPr>
                <w:rFonts w:ascii="Noto Sans" w:eastAsia="Times New Roman" w:hAnsi="Noto Sans" w:cs="Noto Sans"/>
                <w:sz w:val="24"/>
                <w:szCs w:val="24"/>
                <w:lang w:eastAsia="en-IN"/>
              </w:rPr>
              <w:t>Chg</w:t>
            </w:r>
            <w:proofErr w:type="spellEnd"/>
          </w:p>
        </w:tc>
        <w:tc>
          <w:tcPr>
            <w:tcW w:w="1596" w:type="pct"/>
            <w:hideMark/>
          </w:tcPr>
          <w:p w14:paraId="36D49696"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-19.18% since 01/04/24</w:t>
            </w:r>
          </w:p>
        </w:tc>
        <w:tc>
          <w:tcPr>
            <w:tcW w:w="1596" w:type="pct"/>
            <w:hideMark/>
          </w:tcPr>
          <w:p w14:paraId="14A1DC60"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+5.85% since 01/04/24</w:t>
            </w:r>
          </w:p>
        </w:tc>
      </w:tr>
      <w:tr w:rsidR="00D448D4" w:rsidRPr="00F13705" w14:paraId="19694927" w14:textId="77777777" w:rsidTr="00E70D10">
        <w:trPr>
          <w:trHeight w:val="491"/>
        </w:trPr>
        <w:tc>
          <w:tcPr>
            <w:tcW w:w="1808" w:type="pct"/>
            <w:hideMark/>
          </w:tcPr>
          <w:p w14:paraId="3DEF1F29"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lastRenderedPageBreak/>
              <w:t>Low</w:t>
            </w:r>
          </w:p>
        </w:tc>
        <w:tc>
          <w:tcPr>
            <w:tcW w:w="1596" w:type="pct"/>
            <w:hideMark/>
          </w:tcPr>
          <w:p w14:paraId="198B373F"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5.820 on 03/15/24</w:t>
            </w:r>
          </w:p>
        </w:tc>
        <w:tc>
          <w:tcPr>
            <w:tcW w:w="1596" w:type="pct"/>
            <w:hideMark/>
          </w:tcPr>
          <w:p w14:paraId="0CD32D14"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68.780 on 01/10/24</w:t>
            </w:r>
          </w:p>
        </w:tc>
      </w:tr>
      <w:tr w:rsidR="00D448D4" w:rsidRPr="00F13705" w14:paraId="126953DC" w14:textId="77777777" w:rsidTr="00E70D10">
        <w:trPr>
          <w:trHeight w:val="491"/>
        </w:trPr>
        <w:tc>
          <w:tcPr>
            <w:tcW w:w="1808" w:type="pct"/>
            <w:hideMark/>
          </w:tcPr>
          <w:p w14:paraId="77281DFA"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High</w:t>
            </w:r>
          </w:p>
        </w:tc>
        <w:tc>
          <w:tcPr>
            <w:tcW w:w="1596" w:type="pct"/>
            <w:hideMark/>
          </w:tcPr>
          <w:p w14:paraId="59130498"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9.430 on 01/08/24</w:t>
            </w:r>
          </w:p>
        </w:tc>
        <w:tc>
          <w:tcPr>
            <w:tcW w:w="1596" w:type="pct"/>
            <w:hideMark/>
          </w:tcPr>
          <w:p w14:paraId="49A40FF6"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75.000 on 04/02/24</w:t>
            </w:r>
          </w:p>
        </w:tc>
      </w:tr>
      <w:tr w:rsidR="00D448D4" w:rsidRPr="00F13705" w14:paraId="43AC964D" w14:textId="77777777" w:rsidTr="00E70D10">
        <w:trPr>
          <w:gridAfter w:val="2"/>
          <w:wAfter w:w="3192" w:type="pct"/>
          <w:trHeight w:val="393"/>
        </w:trPr>
        <w:tc>
          <w:tcPr>
            <w:tcW w:w="1808" w:type="pct"/>
            <w:hideMark/>
          </w:tcPr>
          <w:p w14:paraId="6DC2C941" w14:textId="77777777" w:rsidR="00D448D4" w:rsidRPr="00F13705" w:rsidRDefault="00D448D4" w:rsidP="00F13705">
            <w:pPr>
              <w:rPr>
                <w:rFonts w:ascii="Noto Sans" w:eastAsia="Times New Roman" w:hAnsi="Noto Sans" w:cs="Noto Sans"/>
                <w:b/>
                <w:bCs/>
                <w:sz w:val="24"/>
                <w:szCs w:val="24"/>
                <w:lang w:eastAsia="en-IN"/>
              </w:rPr>
            </w:pPr>
            <w:r w:rsidRPr="00F13705">
              <w:rPr>
                <w:rFonts w:ascii="Noto Sans" w:eastAsia="Times New Roman" w:hAnsi="Noto Sans" w:cs="Noto Sans"/>
                <w:b/>
                <w:bCs/>
                <w:sz w:val="24"/>
                <w:szCs w:val="24"/>
                <w:lang w:eastAsia="en-IN"/>
              </w:rPr>
              <w:t>6-Month</w:t>
            </w:r>
          </w:p>
        </w:tc>
      </w:tr>
      <w:tr w:rsidR="00D448D4" w:rsidRPr="00F13705" w14:paraId="5794985F" w14:textId="77777777" w:rsidTr="00E70D10">
        <w:trPr>
          <w:trHeight w:val="491"/>
        </w:trPr>
        <w:tc>
          <w:tcPr>
            <w:tcW w:w="1808" w:type="pct"/>
            <w:hideMark/>
          </w:tcPr>
          <w:p w14:paraId="4F0ECEDB"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w:t>
            </w:r>
            <w:proofErr w:type="spellStart"/>
            <w:r w:rsidRPr="00F13705">
              <w:rPr>
                <w:rFonts w:ascii="Noto Sans" w:eastAsia="Times New Roman" w:hAnsi="Noto Sans" w:cs="Noto Sans"/>
                <w:sz w:val="24"/>
                <w:szCs w:val="24"/>
                <w:lang w:eastAsia="en-IN"/>
              </w:rPr>
              <w:t>Chg</w:t>
            </w:r>
            <w:proofErr w:type="spellEnd"/>
          </w:p>
        </w:tc>
        <w:tc>
          <w:tcPr>
            <w:tcW w:w="1596" w:type="pct"/>
            <w:hideMark/>
          </w:tcPr>
          <w:p w14:paraId="06227AF5"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-18.39% since 10/04/23</w:t>
            </w:r>
          </w:p>
        </w:tc>
        <w:tc>
          <w:tcPr>
            <w:tcW w:w="1596" w:type="pct"/>
            <w:hideMark/>
          </w:tcPr>
          <w:p w14:paraId="73D3C2D9"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+8.39% since 10/04/23</w:t>
            </w:r>
          </w:p>
        </w:tc>
      </w:tr>
      <w:tr w:rsidR="00D448D4" w:rsidRPr="00F13705" w14:paraId="47E145E3" w14:textId="77777777" w:rsidTr="00E70D10">
        <w:trPr>
          <w:trHeight w:val="491"/>
        </w:trPr>
        <w:tc>
          <w:tcPr>
            <w:tcW w:w="1808" w:type="pct"/>
            <w:hideMark/>
          </w:tcPr>
          <w:p w14:paraId="7AA64E1F"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Low</w:t>
            </w:r>
          </w:p>
        </w:tc>
        <w:tc>
          <w:tcPr>
            <w:tcW w:w="1596" w:type="pct"/>
            <w:hideMark/>
          </w:tcPr>
          <w:p w14:paraId="591004C1"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5.820 on 03/15/24</w:t>
            </w:r>
          </w:p>
        </w:tc>
        <w:tc>
          <w:tcPr>
            <w:tcW w:w="1596" w:type="pct"/>
            <w:hideMark/>
          </w:tcPr>
          <w:p w14:paraId="569345F1"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64.800 on 10/27/23</w:t>
            </w:r>
          </w:p>
        </w:tc>
      </w:tr>
      <w:tr w:rsidR="00D448D4" w:rsidRPr="00F13705" w14:paraId="2DFF751A" w14:textId="77777777" w:rsidTr="00E70D10">
        <w:trPr>
          <w:trHeight w:val="491"/>
        </w:trPr>
        <w:tc>
          <w:tcPr>
            <w:tcW w:w="1808" w:type="pct"/>
            <w:hideMark/>
          </w:tcPr>
          <w:p w14:paraId="2842E6B0" w14:textId="77777777" w:rsidR="00D448D4" w:rsidRPr="00F13705" w:rsidRDefault="00D448D4"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High</w:t>
            </w:r>
          </w:p>
        </w:tc>
        <w:tc>
          <w:tcPr>
            <w:tcW w:w="1596" w:type="pct"/>
            <w:hideMark/>
          </w:tcPr>
          <w:p w14:paraId="2998C3E2" w14:textId="77777777" w:rsidR="00D448D4" w:rsidRPr="00F13705" w:rsidRDefault="00D448D4"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10.540 on 01/02/24</w:t>
            </w:r>
          </w:p>
        </w:tc>
        <w:tc>
          <w:tcPr>
            <w:tcW w:w="1596" w:type="pct"/>
            <w:hideMark/>
          </w:tcPr>
          <w:p w14:paraId="649F75B0" w14:textId="77777777" w:rsidR="00D448D4" w:rsidRPr="00F13705" w:rsidRDefault="00D448D4"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75.000 on 04/02/24</w:t>
            </w:r>
          </w:p>
        </w:tc>
      </w:tr>
      <w:tr w:rsidR="00D448D4" w:rsidRPr="00F13705" w14:paraId="1A00A318" w14:textId="77777777" w:rsidTr="00E70D10">
        <w:trPr>
          <w:gridAfter w:val="2"/>
          <w:wAfter w:w="3192" w:type="pct"/>
          <w:trHeight w:val="655"/>
        </w:trPr>
        <w:tc>
          <w:tcPr>
            <w:tcW w:w="1808" w:type="pct"/>
            <w:hideMark/>
          </w:tcPr>
          <w:p w14:paraId="3C3C32A6" w14:textId="77777777" w:rsidR="00D448D4" w:rsidRPr="00F13705" w:rsidRDefault="00D448D4" w:rsidP="00F13705">
            <w:pPr>
              <w:rPr>
                <w:rFonts w:ascii="Noto Sans" w:eastAsia="Times New Roman" w:hAnsi="Noto Sans" w:cs="Noto Sans"/>
                <w:b/>
                <w:bCs/>
                <w:sz w:val="24"/>
                <w:szCs w:val="24"/>
                <w:lang w:eastAsia="en-IN"/>
              </w:rPr>
            </w:pPr>
            <w:r w:rsidRPr="00F13705">
              <w:rPr>
                <w:rFonts w:ascii="Noto Sans" w:eastAsia="Times New Roman" w:hAnsi="Noto Sans" w:cs="Noto Sans"/>
                <w:b/>
                <w:bCs/>
                <w:sz w:val="24"/>
                <w:szCs w:val="24"/>
                <w:lang w:eastAsia="en-IN"/>
              </w:rPr>
              <w:t>Key Statistics</w:t>
            </w:r>
          </w:p>
        </w:tc>
      </w:tr>
      <w:tr w:rsidR="00447550" w:rsidRPr="00F13705" w14:paraId="156971F4" w14:textId="77777777" w:rsidTr="00E70D10">
        <w:trPr>
          <w:trHeight w:val="491"/>
        </w:trPr>
        <w:tc>
          <w:tcPr>
            <w:tcW w:w="1808" w:type="pct"/>
            <w:hideMark/>
          </w:tcPr>
          <w:p w14:paraId="257D8033"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Market Capitalization, $K</w:t>
            </w:r>
          </w:p>
        </w:tc>
        <w:tc>
          <w:tcPr>
            <w:tcW w:w="1596" w:type="pct"/>
            <w:hideMark/>
          </w:tcPr>
          <w:p w14:paraId="5AABEC02"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936,996</w:t>
            </w:r>
          </w:p>
        </w:tc>
        <w:tc>
          <w:tcPr>
            <w:tcW w:w="1596" w:type="pct"/>
            <w:hideMark/>
          </w:tcPr>
          <w:p w14:paraId="1089ED82"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463F25A1" w14:textId="77777777" w:rsidTr="00E70D10">
        <w:trPr>
          <w:trHeight w:val="491"/>
        </w:trPr>
        <w:tc>
          <w:tcPr>
            <w:tcW w:w="1808" w:type="pct"/>
            <w:hideMark/>
          </w:tcPr>
          <w:p w14:paraId="09455996"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Shares Outstanding, K</w:t>
            </w:r>
          </w:p>
        </w:tc>
        <w:tc>
          <w:tcPr>
            <w:tcW w:w="1596" w:type="pct"/>
            <w:hideMark/>
          </w:tcPr>
          <w:p w14:paraId="448A8EF5"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130,917</w:t>
            </w:r>
          </w:p>
        </w:tc>
        <w:tc>
          <w:tcPr>
            <w:tcW w:w="1596" w:type="pct"/>
            <w:hideMark/>
          </w:tcPr>
          <w:p w14:paraId="129B2114"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24E74324" w14:textId="77777777" w:rsidTr="00E70D10">
        <w:trPr>
          <w:trHeight w:val="491"/>
        </w:trPr>
        <w:tc>
          <w:tcPr>
            <w:tcW w:w="1808" w:type="pct"/>
            <w:hideMark/>
          </w:tcPr>
          <w:p w14:paraId="7F936B2D"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Annual Sales</w:t>
            </w:r>
          </w:p>
        </w:tc>
        <w:tc>
          <w:tcPr>
            <w:tcW w:w="1596" w:type="pct"/>
            <w:hideMark/>
          </w:tcPr>
          <w:p w14:paraId="55838772"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469,027,000</w:t>
            </w:r>
          </w:p>
        </w:tc>
        <w:tc>
          <w:tcPr>
            <w:tcW w:w="1596" w:type="pct"/>
            <w:hideMark/>
          </w:tcPr>
          <w:p w14:paraId="31F0020C"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0</w:t>
            </w:r>
          </w:p>
        </w:tc>
      </w:tr>
      <w:tr w:rsidR="00447550" w:rsidRPr="00F13705" w14:paraId="23628AE6" w14:textId="77777777" w:rsidTr="00E70D10">
        <w:trPr>
          <w:trHeight w:val="491"/>
        </w:trPr>
        <w:tc>
          <w:tcPr>
            <w:tcW w:w="1808" w:type="pct"/>
            <w:hideMark/>
          </w:tcPr>
          <w:p w14:paraId="57078D86"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Annual Net Income</w:t>
            </w:r>
          </w:p>
        </w:tc>
        <w:tc>
          <w:tcPr>
            <w:tcW w:w="1596" w:type="pct"/>
            <w:hideMark/>
          </w:tcPr>
          <w:p w14:paraId="57CD3887"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-7,174,000</w:t>
            </w:r>
          </w:p>
        </w:tc>
        <w:tc>
          <w:tcPr>
            <w:tcW w:w="1596" w:type="pct"/>
            <w:hideMark/>
          </w:tcPr>
          <w:p w14:paraId="76FE6DA1"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0</w:t>
            </w:r>
          </w:p>
        </w:tc>
      </w:tr>
      <w:tr w:rsidR="00447550" w:rsidRPr="00F13705" w14:paraId="15EB8399" w14:textId="77777777" w:rsidTr="00E70D10">
        <w:trPr>
          <w:trHeight w:val="491"/>
        </w:trPr>
        <w:tc>
          <w:tcPr>
            <w:tcW w:w="1808" w:type="pct"/>
            <w:hideMark/>
          </w:tcPr>
          <w:p w14:paraId="1677574C"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Last Quarter Sales</w:t>
            </w:r>
          </w:p>
        </w:tc>
        <w:tc>
          <w:tcPr>
            <w:tcW w:w="1596" w:type="pct"/>
            <w:hideMark/>
          </w:tcPr>
          <w:p w14:paraId="7B5CCBDB"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32059B2D"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616D88D1" w14:textId="77777777" w:rsidTr="00E70D10">
        <w:trPr>
          <w:trHeight w:val="491"/>
        </w:trPr>
        <w:tc>
          <w:tcPr>
            <w:tcW w:w="1808" w:type="pct"/>
            <w:hideMark/>
          </w:tcPr>
          <w:p w14:paraId="07243045"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Last Quarter Net Income</w:t>
            </w:r>
          </w:p>
        </w:tc>
        <w:tc>
          <w:tcPr>
            <w:tcW w:w="1596" w:type="pct"/>
            <w:hideMark/>
          </w:tcPr>
          <w:p w14:paraId="125C7693"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003D9F07"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38437425" w14:textId="77777777" w:rsidTr="00E70D10">
        <w:trPr>
          <w:trHeight w:val="491"/>
        </w:trPr>
        <w:tc>
          <w:tcPr>
            <w:tcW w:w="1808" w:type="pct"/>
            <w:hideMark/>
          </w:tcPr>
          <w:p w14:paraId="422692A4"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60-Month Beta</w:t>
            </w:r>
          </w:p>
        </w:tc>
        <w:tc>
          <w:tcPr>
            <w:tcW w:w="1596" w:type="pct"/>
            <w:hideMark/>
          </w:tcPr>
          <w:p w14:paraId="5CD479D0"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5E521167"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1C883074" w14:textId="77777777" w:rsidTr="00E70D10">
        <w:trPr>
          <w:gridAfter w:val="2"/>
          <w:wAfter w:w="3192" w:type="pct"/>
          <w:trHeight w:val="655"/>
        </w:trPr>
        <w:tc>
          <w:tcPr>
            <w:tcW w:w="1808" w:type="pct"/>
            <w:hideMark/>
          </w:tcPr>
          <w:p w14:paraId="0ECB8683" w14:textId="77777777" w:rsidR="00447550" w:rsidRPr="00F13705" w:rsidRDefault="00447550" w:rsidP="00F13705">
            <w:pPr>
              <w:rPr>
                <w:rFonts w:ascii="Noto Sans" w:eastAsia="Times New Roman" w:hAnsi="Noto Sans" w:cs="Noto Sans"/>
                <w:b/>
                <w:bCs/>
                <w:sz w:val="24"/>
                <w:szCs w:val="24"/>
                <w:lang w:eastAsia="en-IN"/>
              </w:rPr>
            </w:pPr>
            <w:r w:rsidRPr="00F13705">
              <w:rPr>
                <w:rFonts w:ascii="Noto Sans" w:eastAsia="Times New Roman" w:hAnsi="Noto Sans" w:cs="Noto Sans"/>
                <w:b/>
                <w:bCs/>
                <w:sz w:val="24"/>
                <w:szCs w:val="24"/>
                <w:lang w:eastAsia="en-IN"/>
              </w:rPr>
              <w:t>Per-Share Information</w:t>
            </w:r>
          </w:p>
        </w:tc>
      </w:tr>
      <w:tr w:rsidR="00447550" w:rsidRPr="00F13705" w14:paraId="76568F3D" w14:textId="77777777" w:rsidTr="00E70D10">
        <w:trPr>
          <w:trHeight w:val="491"/>
        </w:trPr>
        <w:tc>
          <w:tcPr>
            <w:tcW w:w="1808" w:type="pct"/>
            <w:hideMark/>
          </w:tcPr>
          <w:p w14:paraId="2FB79281"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Most Recent Earnings</w:t>
            </w:r>
          </w:p>
        </w:tc>
        <w:tc>
          <w:tcPr>
            <w:tcW w:w="1596" w:type="pct"/>
            <w:hideMark/>
          </w:tcPr>
          <w:p w14:paraId="307C39D4"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28C34120"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1438710F" w14:textId="77777777" w:rsidTr="00E70D10">
        <w:trPr>
          <w:trHeight w:val="491"/>
        </w:trPr>
        <w:tc>
          <w:tcPr>
            <w:tcW w:w="1808" w:type="pct"/>
            <w:hideMark/>
          </w:tcPr>
          <w:p w14:paraId="71C21423"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Latest Earnings Date</w:t>
            </w:r>
          </w:p>
        </w:tc>
        <w:tc>
          <w:tcPr>
            <w:tcW w:w="1596" w:type="pct"/>
            <w:hideMark/>
          </w:tcPr>
          <w:p w14:paraId="3D8B8205"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2C07C4AC"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403ED79D" w14:textId="77777777" w:rsidTr="00E70D10">
        <w:trPr>
          <w:trHeight w:val="491"/>
        </w:trPr>
        <w:tc>
          <w:tcPr>
            <w:tcW w:w="1808" w:type="pct"/>
            <w:hideMark/>
          </w:tcPr>
          <w:p w14:paraId="5456023F"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Most Recent Dividend</w:t>
            </w:r>
          </w:p>
        </w:tc>
        <w:tc>
          <w:tcPr>
            <w:tcW w:w="1596" w:type="pct"/>
            <w:hideMark/>
          </w:tcPr>
          <w:p w14:paraId="02A114C4"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78A64990"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45C3409D" w14:textId="77777777" w:rsidTr="00E70D10">
        <w:trPr>
          <w:trHeight w:val="491"/>
        </w:trPr>
        <w:tc>
          <w:tcPr>
            <w:tcW w:w="1808" w:type="pct"/>
            <w:hideMark/>
          </w:tcPr>
          <w:p w14:paraId="45E26DB7"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Next Ex-Dividends Date</w:t>
            </w:r>
          </w:p>
        </w:tc>
        <w:tc>
          <w:tcPr>
            <w:tcW w:w="1596" w:type="pct"/>
            <w:hideMark/>
          </w:tcPr>
          <w:p w14:paraId="1A97D5F5"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4DF7CEA0"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r w:rsidR="00447550" w:rsidRPr="00F13705" w14:paraId="66679C28" w14:textId="77777777" w:rsidTr="00E70D10">
        <w:trPr>
          <w:gridAfter w:val="2"/>
          <w:wAfter w:w="3192" w:type="pct"/>
          <w:trHeight w:val="655"/>
        </w:trPr>
        <w:tc>
          <w:tcPr>
            <w:tcW w:w="1808" w:type="pct"/>
            <w:hideMark/>
          </w:tcPr>
          <w:p w14:paraId="6E92A405" w14:textId="77777777" w:rsidR="00447550" w:rsidRPr="00F13705" w:rsidRDefault="00447550" w:rsidP="00F13705">
            <w:pPr>
              <w:rPr>
                <w:rFonts w:ascii="Noto Sans" w:eastAsia="Times New Roman" w:hAnsi="Noto Sans" w:cs="Noto Sans"/>
                <w:b/>
                <w:bCs/>
                <w:sz w:val="24"/>
                <w:szCs w:val="24"/>
                <w:lang w:eastAsia="en-IN"/>
              </w:rPr>
            </w:pPr>
            <w:r w:rsidRPr="00F13705">
              <w:rPr>
                <w:rFonts w:ascii="Noto Sans" w:eastAsia="Times New Roman" w:hAnsi="Noto Sans" w:cs="Noto Sans"/>
                <w:b/>
                <w:bCs/>
                <w:sz w:val="24"/>
                <w:szCs w:val="24"/>
                <w:lang w:eastAsia="en-IN"/>
              </w:rPr>
              <w:t>Ratios</w:t>
            </w:r>
          </w:p>
        </w:tc>
      </w:tr>
      <w:tr w:rsidR="00447550" w:rsidRPr="00F13705" w14:paraId="125DE651" w14:textId="77777777" w:rsidTr="00E70D10">
        <w:trPr>
          <w:trHeight w:val="491"/>
        </w:trPr>
        <w:tc>
          <w:tcPr>
            <w:tcW w:w="1808" w:type="pct"/>
            <w:hideMark/>
          </w:tcPr>
          <w:p w14:paraId="2FDE887E" w14:textId="77777777" w:rsidR="00447550" w:rsidRPr="00F13705" w:rsidRDefault="00447550" w:rsidP="00F13705">
            <w:pP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 xml:space="preserve">Price/Earnings </w:t>
            </w:r>
            <w:proofErr w:type="spellStart"/>
            <w:r w:rsidRPr="00F13705">
              <w:rPr>
                <w:rFonts w:ascii="Noto Sans" w:eastAsia="Times New Roman" w:hAnsi="Noto Sans" w:cs="Noto Sans"/>
                <w:sz w:val="24"/>
                <w:szCs w:val="24"/>
                <w:lang w:eastAsia="en-IN"/>
              </w:rPr>
              <w:t>ttm</w:t>
            </w:r>
            <w:proofErr w:type="spellEnd"/>
          </w:p>
        </w:tc>
        <w:tc>
          <w:tcPr>
            <w:tcW w:w="1596" w:type="pct"/>
            <w:hideMark/>
          </w:tcPr>
          <w:p w14:paraId="07271B13" w14:textId="77777777" w:rsidR="00447550" w:rsidRPr="00F13705" w:rsidRDefault="00447550" w:rsidP="00F13705">
            <w:pPr>
              <w:spacing w:after="0" w:line="240" w:lineRule="auto"/>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c>
          <w:tcPr>
            <w:tcW w:w="1596" w:type="pct"/>
            <w:hideMark/>
          </w:tcPr>
          <w:p w14:paraId="02465E74" w14:textId="77777777" w:rsidR="00447550" w:rsidRPr="00F13705" w:rsidRDefault="00447550" w:rsidP="00F13705">
            <w:pPr>
              <w:jc w:val="center"/>
              <w:rPr>
                <w:rFonts w:ascii="Noto Sans" w:eastAsia="Times New Roman" w:hAnsi="Noto Sans" w:cs="Noto Sans"/>
                <w:sz w:val="24"/>
                <w:szCs w:val="24"/>
                <w:lang w:eastAsia="en-IN"/>
              </w:rPr>
            </w:pPr>
            <w:r w:rsidRPr="00F13705">
              <w:rPr>
                <w:rFonts w:ascii="Noto Sans" w:eastAsia="Times New Roman" w:hAnsi="Noto Sans" w:cs="Noto Sans"/>
                <w:sz w:val="24"/>
                <w:szCs w:val="24"/>
                <w:lang w:eastAsia="en-IN"/>
              </w:rPr>
              <w:t>N/A</w:t>
            </w:r>
          </w:p>
        </w:tc>
      </w:tr>
    </w:tbl>
    <w:p w14:paraId="023B5939" w14:textId="662EAFE3" w:rsidR="00F13705" w:rsidRPr="00F13705" w:rsidRDefault="00447550" w:rsidP="00447550">
      <w:pPr>
        <w:spacing w:after="0" w:line="240" w:lineRule="auto"/>
        <w:rPr>
          <w:rFonts w:ascii="inherit" w:eastAsia="Times New Roman" w:hAnsi="inherit" w:cs="Noto Sans"/>
          <w:color w:val="000000"/>
          <w:lang w:eastAsia="en-IN"/>
        </w:rPr>
      </w:pPr>
      <w:r w:rsidRPr="00F13705">
        <w:rPr>
          <w:rFonts w:ascii="Noto Sans" w:eastAsia="Times New Roman" w:hAnsi="Noto Sans" w:cs="Noto Sans"/>
          <w:color w:val="000000"/>
          <w:lang w:eastAsia="en-IN"/>
        </w:rPr>
        <w:t xml:space="preserve"> </w:t>
      </w:r>
    </w:p>
    <w:p w14:paraId="281E8CA2" w14:textId="77777777" w:rsidR="00CF582E" w:rsidRDefault="00CF582E" w:rsidP="00A13B7B">
      <w:pPr>
        <w:rPr>
          <w:rFonts w:ascii="Arial" w:eastAsia="Times New Roman" w:hAnsi="Arial" w:cs="Arial"/>
          <w:noProof/>
          <w:sz w:val="27"/>
          <w:szCs w:val="27"/>
          <w:lang w:eastAsia="en-IN"/>
        </w:rPr>
      </w:pPr>
    </w:p>
    <w:p w14:paraId="44E366B5" w14:textId="77777777" w:rsidR="00CF582E" w:rsidRDefault="00CF582E" w:rsidP="00A13B7B">
      <w:pPr>
        <w:rPr>
          <w:rFonts w:ascii="Arial" w:eastAsia="Times New Roman" w:hAnsi="Arial" w:cs="Arial"/>
          <w:noProof/>
          <w:sz w:val="27"/>
          <w:szCs w:val="27"/>
          <w:lang w:eastAsia="en-IN"/>
        </w:rPr>
      </w:pPr>
    </w:p>
    <w:p w14:paraId="2233D1F2" w14:textId="2966844E" w:rsidR="005E0DCE" w:rsidRDefault="002B610B" w:rsidP="00A13B7B">
      <w:pPr>
        <w:rPr>
          <w:rFonts w:ascii="Arial" w:eastAsia="Times New Roman" w:hAnsi="Arial" w:cs="Arial"/>
          <w:color w:val="000000" w:themeColor="text1"/>
          <w:sz w:val="27"/>
          <w:szCs w:val="27"/>
          <w:lang w:eastAsia="en-IN"/>
        </w:rPr>
      </w:pPr>
      <w:r w:rsidRPr="00EB5BCB">
        <w:rPr>
          <w:rFonts w:ascii="Arial" w:eastAsia="Times New Roman" w:hAnsi="Arial" w:cs="Arial"/>
          <w:sz w:val="27"/>
          <w:szCs w:val="27"/>
          <w:lang w:eastAsia="en-IN"/>
        </w:rPr>
        <w:br w:type="page"/>
      </w:r>
    </w:p>
    <w:p w14:paraId="50B026C5" w14:textId="5740E41E" w:rsidR="005E0DCE" w:rsidRDefault="00EC2831" w:rsidP="0018446C">
      <w:pPr>
        <w:jc w:val="center"/>
        <w:rPr>
          <w:rFonts w:ascii="Arial Black" w:eastAsia="Times New Roman" w:hAnsi="Arial Black" w:cs="Arial"/>
          <w:b/>
          <w:bCs/>
          <w:color w:val="000000" w:themeColor="text1"/>
          <w:sz w:val="32"/>
          <w:szCs w:val="32"/>
          <w:u w:val="dotDash"/>
          <w:lang w:eastAsia="en-IN"/>
        </w:rPr>
      </w:pPr>
      <w:r w:rsidRPr="00EC2831">
        <w:rPr>
          <w:rFonts w:ascii="Arial Black" w:eastAsia="Times New Roman" w:hAnsi="Arial Black" w:cs="Arial"/>
          <w:b/>
          <w:bCs/>
          <w:color w:val="000000" w:themeColor="text1"/>
          <w:sz w:val="32"/>
          <w:szCs w:val="32"/>
          <w:u w:val="dotDash"/>
          <w:lang w:eastAsia="en-IN"/>
        </w:rPr>
        <w:lastRenderedPageBreak/>
        <w:t>SIGNIFICANTS EVENT</w:t>
      </w:r>
      <w:r w:rsidR="00E06E95">
        <w:rPr>
          <w:rFonts w:ascii="Arial Black" w:eastAsia="Times New Roman" w:hAnsi="Arial Black" w:cs="Arial"/>
          <w:b/>
          <w:bCs/>
          <w:color w:val="000000" w:themeColor="text1"/>
          <w:sz w:val="32"/>
          <w:szCs w:val="32"/>
          <w:u w:val="dotDash"/>
          <w:lang w:eastAsia="en-IN"/>
        </w:rPr>
        <w:t xml:space="preserve"> OF VOLTAS </w:t>
      </w:r>
    </w:p>
    <w:p w14:paraId="0B3FEFA7" w14:textId="77777777" w:rsidR="00E06E95" w:rsidRDefault="00E06E95" w:rsidP="0018446C">
      <w:pPr>
        <w:jc w:val="center"/>
        <w:rPr>
          <w:rFonts w:ascii="Arial Black" w:eastAsia="Times New Roman" w:hAnsi="Arial Black" w:cs="Arial"/>
          <w:b/>
          <w:bCs/>
          <w:color w:val="000000" w:themeColor="text1"/>
          <w:sz w:val="32"/>
          <w:szCs w:val="32"/>
          <w:u w:val="dotDash"/>
          <w:lang w:eastAsia="en-IN"/>
        </w:rPr>
      </w:pPr>
    </w:p>
    <w:p w14:paraId="4A4D2DD9" w14:textId="43BFE780"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Voltas Ltd. is an Indian multinational company specializing in air conditioning and cooling technology, as well as engineering solutions. Here are some key events in Voltas Ltd.'s history along with their effects on the company's present performance:</w:t>
      </w:r>
    </w:p>
    <w:p w14:paraId="0DE4C922" w14:textId="77777777" w:rsidR="00067A21" w:rsidRPr="00067A21" w:rsidRDefault="00067A21" w:rsidP="00067A21">
      <w:pPr>
        <w:rPr>
          <w:rFonts w:ascii="Arial" w:eastAsia="Times New Roman" w:hAnsi="Arial" w:cs="Arial"/>
          <w:color w:val="000000" w:themeColor="text1"/>
          <w:sz w:val="27"/>
          <w:szCs w:val="27"/>
          <w:lang w:eastAsia="en-IN"/>
        </w:rPr>
      </w:pPr>
    </w:p>
    <w:p w14:paraId="1D04D507" w14:textId="495BB7D6"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 xml:space="preserve">1. </w:t>
      </w:r>
      <w:r w:rsidRPr="00067A21">
        <w:rPr>
          <w:rFonts w:ascii="Arial" w:eastAsia="Times New Roman" w:hAnsi="Arial" w:cs="Arial"/>
          <w:b/>
          <w:bCs/>
          <w:color w:val="000000" w:themeColor="text1"/>
          <w:sz w:val="27"/>
          <w:szCs w:val="27"/>
          <w:lang w:eastAsia="en-IN"/>
        </w:rPr>
        <w:t>Establishment</w:t>
      </w:r>
      <w:r w:rsidRPr="00067A21">
        <w:rPr>
          <w:rFonts w:ascii="Arial" w:eastAsia="Times New Roman" w:hAnsi="Arial" w:cs="Arial"/>
          <w:color w:val="000000" w:themeColor="text1"/>
          <w:sz w:val="27"/>
          <w:szCs w:val="27"/>
          <w:lang w:eastAsia="en-IN"/>
        </w:rPr>
        <w:t xml:space="preserve"> </w:t>
      </w:r>
      <w:r w:rsidRPr="00067A21">
        <w:rPr>
          <w:rFonts w:ascii="Arial" w:eastAsia="Times New Roman" w:hAnsi="Arial" w:cs="Arial"/>
          <w:b/>
          <w:bCs/>
          <w:color w:val="000000" w:themeColor="text1"/>
          <w:sz w:val="27"/>
          <w:szCs w:val="27"/>
          <w:lang w:eastAsia="en-IN"/>
        </w:rPr>
        <w:t>in</w:t>
      </w:r>
      <w:r w:rsidRPr="00067A21">
        <w:rPr>
          <w:rFonts w:ascii="Arial" w:eastAsia="Times New Roman" w:hAnsi="Arial" w:cs="Arial"/>
          <w:color w:val="000000" w:themeColor="text1"/>
          <w:sz w:val="27"/>
          <w:szCs w:val="27"/>
          <w:lang w:eastAsia="en-IN"/>
        </w:rPr>
        <w:t xml:space="preserve"> </w:t>
      </w:r>
      <w:r w:rsidRPr="00067A21">
        <w:rPr>
          <w:rFonts w:ascii="Arial" w:eastAsia="Times New Roman" w:hAnsi="Arial" w:cs="Arial"/>
          <w:b/>
          <w:bCs/>
          <w:color w:val="000000" w:themeColor="text1"/>
          <w:sz w:val="27"/>
          <w:szCs w:val="27"/>
          <w:lang w:eastAsia="en-IN"/>
        </w:rPr>
        <w:t>1954</w:t>
      </w:r>
      <w:r w:rsidRPr="00067A21">
        <w:rPr>
          <w:rFonts w:ascii="Arial" w:eastAsia="Times New Roman" w:hAnsi="Arial" w:cs="Arial"/>
          <w:color w:val="000000" w:themeColor="text1"/>
          <w:sz w:val="27"/>
          <w:szCs w:val="27"/>
          <w:lang w:eastAsia="en-IN"/>
        </w:rPr>
        <w:t>: Voltas was established as a collaboration between Tata Sons and Volkart Brothers. This laid the foundation for the company's entry into the air conditioning and engineering sector in India.</w:t>
      </w:r>
    </w:p>
    <w:p w14:paraId="5D6D1F72" w14:textId="77777777" w:rsidR="00067A21" w:rsidRPr="00067A21" w:rsidRDefault="00067A21" w:rsidP="00067A21">
      <w:pPr>
        <w:rPr>
          <w:rFonts w:ascii="Arial" w:eastAsia="Times New Roman" w:hAnsi="Arial" w:cs="Arial"/>
          <w:color w:val="000000" w:themeColor="text1"/>
          <w:sz w:val="27"/>
          <w:szCs w:val="27"/>
          <w:lang w:eastAsia="en-IN"/>
        </w:rPr>
      </w:pPr>
    </w:p>
    <w:p w14:paraId="3E5C3134" w14:textId="79431FB7"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 xml:space="preserve">2. </w:t>
      </w:r>
      <w:r w:rsidRPr="00067A21">
        <w:rPr>
          <w:rFonts w:ascii="Arial" w:eastAsia="Times New Roman" w:hAnsi="Arial" w:cs="Arial"/>
          <w:b/>
          <w:bCs/>
          <w:color w:val="000000" w:themeColor="text1"/>
          <w:sz w:val="27"/>
          <w:szCs w:val="27"/>
          <w:lang w:eastAsia="en-IN"/>
        </w:rPr>
        <w:t>Diversification and Growth in the 1970s and 1980s</w:t>
      </w:r>
      <w:r w:rsidRPr="00067A21">
        <w:rPr>
          <w:rFonts w:ascii="Arial" w:eastAsia="Times New Roman" w:hAnsi="Arial" w:cs="Arial"/>
          <w:color w:val="000000" w:themeColor="text1"/>
          <w:sz w:val="27"/>
          <w:szCs w:val="27"/>
          <w:lang w:eastAsia="en-IN"/>
        </w:rPr>
        <w:t>: During this period, Voltas diversified its product range into various engineering sectors including textile machinery, mining and construction equipment, and turnkey project execution. This diversification helped Voltas to establish itself as a prominent player in the engineering industry.</w:t>
      </w:r>
    </w:p>
    <w:p w14:paraId="71D87B18" w14:textId="77777777" w:rsidR="00067A21" w:rsidRPr="00067A21" w:rsidRDefault="00067A21" w:rsidP="00067A21">
      <w:pPr>
        <w:rPr>
          <w:rFonts w:ascii="Arial" w:eastAsia="Times New Roman" w:hAnsi="Arial" w:cs="Arial"/>
          <w:color w:val="000000" w:themeColor="text1"/>
          <w:sz w:val="27"/>
          <w:szCs w:val="27"/>
          <w:lang w:eastAsia="en-IN"/>
        </w:rPr>
      </w:pPr>
    </w:p>
    <w:p w14:paraId="18F73471" w14:textId="40FEB7E4"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 xml:space="preserve">3. </w:t>
      </w:r>
      <w:r w:rsidRPr="00A74DE9">
        <w:rPr>
          <w:rFonts w:ascii="Arial" w:eastAsia="Times New Roman" w:hAnsi="Arial" w:cs="Arial"/>
          <w:b/>
          <w:bCs/>
          <w:color w:val="000000" w:themeColor="text1"/>
          <w:sz w:val="27"/>
          <w:szCs w:val="27"/>
          <w:lang w:eastAsia="en-IN"/>
        </w:rPr>
        <w:t>Joint Venture with Carrier Corporation in 1983 Voltas</w:t>
      </w:r>
      <w:r w:rsidRPr="00067A21">
        <w:rPr>
          <w:rFonts w:ascii="Arial" w:eastAsia="Times New Roman" w:hAnsi="Arial" w:cs="Arial"/>
          <w:color w:val="000000" w:themeColor="text1"/>
          <w:sz w:val="27"/>
          <w:szCs w:val="27"/>
          <w:lang w:eastAsia="en-IN"/>
        </w:rPr>
        <w:t xml:space="preserve"> entered into a joint venture with Carrier Corporation, a global leader in heating, air conditioning, and refrigeration solutions. This collaboration helped Voltas to gain access to advanced technology and expand its product portfolio.</w:t>
      </w:r>
    </w:p>
    <w:p w14:paraId="5EA39C1B" w14:textId="77777777" w:rsidR="00067A21" w:rsidRPr="00067A21" w:rsidRDefault="00067A21" w:rsidP="00067A21">
      <w:pPr>
        <w:rPr>
          <w:rFonts w:ascii="Arial" w:eastAsia="Times New Roman" w:hAnsi="Arial" w:cs="Arial"/>
          <w:color w:val="000000" w:themeColor="text1"/>
          <w:sz w:val="27"/>
          <w:szCs w:val="27"/>
          <w:lang w:eastAsia="en-IN"/>
        </w:rPr>
      </w:pPr>
    </w:p>
    <w:p w14:paraId="45A89578" w14:textId="1873FDAB"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4</w:t>
      </w:r>
      <w:r w:rsidRPr="00A74DE9">
        <w:rPr>
          <w:rFonts w:ascii="Arial" w:eastAsia="Times New Roman" w:hAnsi="Arial" w:cs="Arial"/>
          <w:b/>
          <w:bCs/>
          <w:color w:val="000000" w:themeColor="text1"/>
          <w:sz w:val="27"/>
          <w:szCs w:val="27"/>
          <w:lang w:eastAsia="en-IN"/>
        </w:rPr>
        <w:t>. Global Expansion in the 1990s:</w:t>
      </w:r>
      <w:r w:rsidRPr="00067A21">
        <w:rPr>
          <w:rFonts w:ascii="Arial" w:eastAsia="Times New Roman" w:hAnsi="Arial" w:cs="Arial"/>
          <w:color w:val="000000" w:themeColor="text1"/>
          <w:sz w:val="27"/>
          <w:szCs w:val="27"/>
          <w:lang w:eastAsia="en-IN"/>
        </w:rPr>
        <w:t xml:space="preserve"> Voltas expanded its footprint globally by establishing manufacturing facilities and offices in various countries. This global expansion helped Voltas to tap into new markets and strengthen its position as an international player in the HVAC (Heating, Ventilation, and Air Conditioning) industry.</w:t>
      </w:r>
    </w:p>
    <w:p w14:paraId="6F7AF861" w14:textId="77777777" w:rsidR="00067A21" w:rsidRPr="00067A21" w:rsidRDefault="00067A21" w:rsidP="00067A21">
      <w:pPr>
        <w:rPr>
          <w:rFonts w:ascii="Arial" w:eastAsia="Times New Roman" w:hAnsi="Arial" w:cs="Arial"/>
          <w:color w:val="000000" w:themeColor="text1"/>
          <w:sz w:val="27"/>
          <w:szCs w:val="27"/>
          <w:lang w:eastAsia="en-IN"/>
        </w:rPr>
      </w:pPr>
    </w:p>
    <w:p w14:paraId="5B978EA2" w14:textId="6735DF1F"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 xml:space="preserve">5. </w:t>
      </w:r>
      <w:r w:rsidRPr="00A74DE9">
        <w:rPr>
          <w:rFonts w:ascii="Arial" w:eastAsia="Times New Roman" w:hAnsi="Arial" w:cs="Arial"/>
          <w:b/>
          <w:bCs/>
          <w:color w:val="000000" w:themeColor="text1"/>
          <w:sz w:val="27"/>
          <w:szCs w:val="27"/>
          <w:lang w:eastAsia="en-IN"/>
        </w:rPr>
        <w:t>Focus on Sustainable Solutions in the 21st Century:</w:t>
      </w:r>
      <w:r w:rsidRPr="00067A21">
        <w:rPr>
          <w:rFonts w:ascii="Arial" w:eastAsia="Times New Roman" w:hAnsi="Arial" w:cs="Arial"/>
          <w:color w:val="000000" w:themeColor="text1"/>
          <w:sz w:val="27"/>
          <w:szCs w:val="27"/>
          <w:lang w:eastAsia="en-IN"/>
        </w:rPr>
        <w:t xml:space="preserve"> With growing awareness about environmental sustainability, Voltas shifted its focus towards providing energy-efficient and environmentally friendly solutions. This shift helped Voltas to meet the evolving demands of the market and enhance its brand image as a responsible corporate citizen.</w:t>
      </w:r>
    </w:p>
    <w:p w14:paraId="6047BE2F" w14:textId="77777777" w:rsidR="00067A21" w:rsidRPr="00067A21" w:rsidRDefault="00067A21" w:rsidP="00067A21">
      <w:pPr>
        <w:rPr>
          <w:rFonts w:ascii="Arial" w:eastAsia="Times New Roman" w:hAnsi="Arial" w:cs="Arial"/>
          <w:color w:val="000000" w:themeColor="text1"/>
          <w:sz w:val="27"/>
          <w:szCs w:val="27"/>
          <w:lang w:eastAsia="en-IN"/>
        </w:rPr>
      </w:pPr>
    </w:p>
    <w:p w14:paraId="3B57E90A" w14:textId="42EA8457"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 xml:space="preserve">6. </w:t>
      </w:r>
      <w:r w:rsidRPr="00A74DE9">
        <w:rPr>
          <w:rFonts w:ascii="Arial" w:eastAsia="Times New Roman" w:hAnsi="Arial" w:cs="Arial"/>
          <w:b/>
          <w:bCs/>
          <w:color w:val="000000" w:themeColor="text1"/>
          <w:sz w:val="27"/>
          <w:szCs w:val="27"/>
          <w:lang w:eastAsia="en-IN"/>
        </w:rPr>
        <w:t>Strategic Acquisitions and Partnerships</w:t>
      </w:r>
      <w:r w:rsidRPr="00067A21">
        <w:rPr>
          <w:rFonts w:ascii="Arial" w:eastAsia="Times New Roman" w:hAnsi="Arial" w:cs="Arial"/>
          <w:color w:val="000000" w:themeColor="text1"/>
          <w:sz w:val="27"/>
          <w:szCs w:val="27"/>
          <w:lang w:eastAsia="en-IN"/>
        </w:rPr>
        <w:t>: Voltas has strategically acquired companies and formed partnerships to strengthen its market presence and enhance its product offerings. For example, its acquisition of Rohini Industrial Electricals Ltd. in 2019 helped Voltas to expand its presence in the electrical and automation segment.</w:t>
      </w:r>
    </w:p>
    <w:p w14:paraId="369407EA" w14:textId="77777777" w:rsidR="00067A21" w:rsidRPr="00067A21" w:rsidRDefault="00067A21" w:rsidP="00067A21">
      <w:pPr>
        <w:rPr>
          <w:rFonts w:ascii="Arial" w:eastAsia="Times New Roman" w:hAnsi="Arial" w:cs="Arial"/>
          <w:color w:val="000000" w:themeColor="text1"/>
          <w:sz w:val="27"/>
          <w:szCs w:val="27"/>
          <w:lang w:eastAsia="en-IN"/>
        </w:rPr>
      </w:pPr>
    </w:p>
    <w:p w14:paraId="68006955" w14:textId="7696F9B5" w:rsidR="00067A21" w:rsidRPr="00067A21"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lastRenderedPageBreak/>
        <w:t xml:space="preserve">7. </w:t>
      </w:r>
      <w:r w:rsidRPr="00A74DE9">
        <w:rPr>
          <w:rFonts w:ascii="Arial" w:eastAsia="Times New Roman" w:hAnsi="Arial" w:cs="Arial"/>
          <w:b/>
          <w:bCs/>
          <w:color w:val="000000" w:themeColor="text1"/>
          <w:sz w:val="27"/>
          <w:szCs w:val="27"/>
          <w:lang w:eastAsia="en-IN"/>
        </w:rPr>
        <w:t>Digital Transformation Initiatives: In recent years</w:t>
      </w:r>
      <w:r w:rsidRPr="00067A21">
        <w:rPr>
          <w:rFonts w:ascii="Arial" w:eastAsia="Times New Roman" w:hAnsi="Arial" w:cs="Arial"/>
          <w:color w:val="000000" w:themeColor="text1"/>
          <w:sz w:val="27"/>
          <w:szCs w:val="27"/>
          <w:lang w:eastAsia="en-IN"/>
        </w:rPr>
        <w:t>, Voltas has invested in digital transformation initiatives to enhance its operational efficiency, improve customer experience, and stay competitive in the rapidly evolving market landscape. These initiatives include the adoption of digital technologies such as IoT (Internet of Things), AI (Artificial Intelligence), and data analytics.</w:t>
      </w:r>
    </w:p>
    <w:p w14:paraId="72D5CD19" w14:textId="77777777" w:rsidR="00067A21" w:rsidRPr="00067A21" w:rsidRDefault="00067A21" w:rsidP="00067A21">
      <w:pPr>
        <w:rPr>
          <w:rFonts w:ascii="Arial" w:eastAsia="Times New Roman" w:hAnsi="Arial" w:cs="Arial"/>
          <w:color w:val="000000" w:themeColor="text1"/>
          <w:sz w:val="27"/>
          <w:szCs w:val="27"/>
          <w:lang w:eastAsia="en-IN"/>
        </w:rPr>
      </w:pPr>
    </w:p>
    <w:p w14:paraId="6BCC0D51" w14:textId="0F2A3584" w:rsidR="00E06E95" w:rsidRDefault="00067A21" w:rsidP="00067A21">
      <w:pPr>
        <w:rPr>
          <w:rFonts w:ascii="Arial" w:eastAsia="Times New Roman" w:hAnsi="Arial" w:cs="Arial"/>
          <w:color w:val="000000" w:themeColor="text1"/>
          <w:sz w:val="27"/>
          <w:szCs w:val="27"/>
          <w:lang w:eastAsia="en-IN"/>
        </w:rPr>
      </w:pPr>
      <w:r w:rsidRPr="00067A21">
        <w:rPr>
          <w:rFonts w:ascii="Arial" w:eastAsia="Times New Roman" w:hAnsi="Arial" w:cs="Arial"/>
          <w:color w:val="000000" w:themeColor="text1"/>
          <w:sz w:val="27"/>
          <w:szCs w:val="27"/>
          <w:lang w:eastAsia="en-IN"/>
        </w:rPr>
        <w:t>Overall, these key events have contributed to Voltas Ltd.'s present performance by helping the company to establish a strong market presence, diversify its product portfolio, expand its global footprint, and adapt to changing market dynamics. Additionally, the company's focus on sustainability and digital transformation initiatives has further strengthened its position in the industry.</w:t>
      </w:r>
    </w:p>
    <w:p w14:paraId="08676AA8" w14:textId="77777777" w:rsidR="00067A21" w:rsidRDefault="00067A21" w:rsidP="00CC4EC1">
      <w:pPr>
        <w:rPr>
          <w:rFonts w:ascii="Arial" w:eastAsia="Times New Roman" w:hAnsi="Arial" w:cs="Arial"/>
          <w:color w:val="000000" w:themeColor="text1"/>
          <w:sz w:val="27"/>
          <w:szCs w:val="27"/>
          <w:lang w:eastAsia="en-IN"/>
        </w:rPr>
      </w:pPr>
    </w:p>
    <w:p w14:paraId="4E7DEEC1" w14:textId="77777777" w:rsidR="00067A21" w:rsidRPr="00CC4EC1" w:rsidRDefault="00067A21" w:rsidP="00CC4EC1">
      <w:pPr>
        <w:rPr>
          <w:rFonts w:ascii="Arial" w:eastAsia="Times New Roman" w:hAnsi="Arial" w:cs="Arial"/>
          <w:color w:val="000000" w:themeColor="text1"/>
          <w:sz w:val="27"/>
          <w:szCs w:val="27"/>
          <w:lang w:eastAsia="en-IN"/>
        </w:rPr>
      </w:pPr>
    </w:p>
    <w:p w14:paraId="28763330" w14:textId="77777777" w:rsidR="00E06E95" w:rsidRPr="00CC4EC1" w:rsidRDefault="00E06E95" w:rsidP="00CC4EC1">
      <w:pPr>
        <w:rPr>
          <w:rFonts w:ascii="Arial" w:eastAsia="Times New Roman" w:hAnsi="Arial" w:cs="Arial"/>
          <w:color w:val="000000" w:themeColor="text1"/>
          <w:sz w:val="27"/>
          <w:szCs w:val="27"/>
          <w:lang w:eastAsia="en-IN"/>
        </w:rPr>
      </w:pPr>
    </w:p>
    <w:p w14:paraId="7E00FBC9" w14:textId="0DE01DC8" w:rsidR="00E06E95" w:rsidRDefault="00F15E39" w:rsidP="0018446C">
      <w:pPr>
        <w:jc w:val="center"/>
        <w:rPr>
          <w:rFonts w:ascii="Arial Black" w:eastAsia="Times New Roman" w:hAnsi="Arial Black" w:cs="Arial"/>
          <w:b/>
          <w:bCs/>
          <w:color w:val="000000" w:themeColor="text1"/>
          <w:sz w:val="32"/>
          <w:szCs w:val="32"/>
          <w:lang w:eastAsia="en-IN"/>
        </w:rPr>
      </w:pPr>
      <w:r>
        <w:rPr>
          <w:rFonts w:ascii="Arial Black" w:eastAsia="Times New Roman" w:hAnsi="Arial Black" w:cs="Arial"/>
          <w:b/>
          <w:bCs/>
          <w:color w:val="000000" w:themeColor="text1"/>
          <w:sz w:val="32"/>
          <w:szCs w:val="32"/>
          <w:lang w:eastAsia="en-IN"/>
        </w:rPr>
        <w:t xml:space="preserve">Complete overview of </w:t>
      </w:r>
      <w:proofErr w:type="spellStart"/>
      <w:r>
        <w:rPr>
          <w:rFonts w:ascii="Arial Black" w:eastAsia="Times New Roman" w:hAnsi="Arial Black" w:cs="Arial"/>
          <w:b/>
          <w:bCs/>
          <w:color w:val="000000" w:themeColor="text1"/>
          <w:sz w:val="32"/>
          <w:szCs w:val="32"/>
          <w:lang w:eastAsia="en-IN"/>
        </w:rPr>
        <w:t>voltas</w:t>
      </w:r>
      <w:proofErr w:type="spellEnd"/>
      <w:r>
        <w:rPr>
          <w:rFonts w:ascii="Arial Black" w:eastAsia="Times New Roman" w:hAnsi="Arial Black" w:cs="Arial"/>
          <w:b/>
          <w:bCs/>
          <w:color w:val="000000" w:themeColor="text1"/>
          <w:sz w:val="32"/>
          <w:szCs w:val="32"/>
          <w:lang w:eastAsia="en-IN"/>
        </w:rPr>
        <w:t xml:space="preserve"> stock market</w:t>
      </w:r>
    </w:p>
    <w:p w14:paraId="4BD93244" w14:textId="77777777" w:rsidR="00F15E39" w:rsidRDefault="00F15E39" w:rsidP="0018446C">
      <w:pPr>
        <w:jc w:val="center"/>
        <w:rPr>
          <w:rFonts w:ascii="Arial Black" w:eastAsia="Times New Roman" w:hAnsi="Arial Black" w:cs="Arial"/>
          <w:b/>
          <w:bCs/>
          <w:color w:val="000000" w:themeColor="text1"/>
          <w:sz w:val="32"/>
          <w:szCs w:val="32"/>
          <w:lang w:eastAsia="en-IN"/>
        </w:rPr>
      </w:pPr>
    </w:p>
    <w:p w14:paraId="77313418"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Voltas is trading -0.23% lower at Rs 1,216.45 as compared to its last closing price. Voltas has been trading in the price range of 1,229.90 &amp; 1,212.60. Voltas has given 24.69% in this year &amp; 10.79% in the last 5 days.</w:t>
      </w:r>
    </w:p>
    <w:p w14:paraId="35A87F3F"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 </w:t>
      </w:r>
    </w:p>
    <w:p w14:paraId="1C26578D"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Voltas has TTM P/E ratio 116.26 as compared to the sector P/E of 7.</w:t>
      </w:r>
      <w:proofErr w:type="gramStart"/>
      <w:r w:rsidRPr="009029E3">
        <w:rPr>
          <w:rFonts w:ascii="Arial" w:eastAsia="Times New Roman" w:hAnsi="Arial" w:cs="Arial"/>
          <w:color w:val="212121"/>
          <w:lang w:eastAsia="en-IN"/>
        </w:rPr>
        <w:t>57.There</w:t>
      </w:r>
      <w:proofErr w:type="gramEnd"/>
      <w:r w:rsidRPr="009029E3">
        <w:rPr>
          <w:rFonts w:ascii="Arial" w:eastAsia="Times New Roman" w:hAnsi="Arial" w:cs="Arial"/>
          <w:color w:val="212121"/>
          <w:lang w:eastAsia="en-IN"/>
        </w:rPr>
        <w:t xml:space="preserve"> are 34 analysts who have initiated coverage on Voltas. There are 5 analysts who have given it a strong buy rating &amp; 8 analysts have given it a buy rating. 6 analysts have given the stock a sell rating.</w:t>
      </w:r>
    </w:p>
    <w:p w14:paraId="05F97087"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 </w:t>
      </w:r>
    </w:p>
    <w:p w14:paraId="4D5E9647"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The company posted a net profit of -30.41 Crores in its last quarter.</w:t>
      </w:r>
    </w:p>
    <w:p w14:paraId="40B7F437"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 </w:t>
      </w:r>
    </w:p>
    <w:p w14:paraId="6C20B453"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Listed peers of Voltas include </w:t>
      </w:r>
      <w:hyperlink r:id="rId20" w:history="1">
        <w:r w:rsidRPr="009029E3">
          <w:rPr>
            <w:rFonts w:ascii="Lato" w:eastAsia="Times New Roman" w:hAnsi="Lato" w:cs="Arial"/>
            <w:b/>
            <w:bCs/>
            <w:color w:val="212121"/>
            <w:u w:val="single"/>
            <w:bdr w:val="none" w:sz="0" w:space="0" w:color="auto" w:frame="1"/>
            <w:shd w:val="clear" w:color="auto" w:fill="FFFFFF"/>
            <w:lang w:eastAsia="en-IN"/>
          </w:rPr>
          <w:t>Suzlon Energy</w:t>
        </w:r>
      </w:hyperlink>
      <w:r w:rsidRPr="009029E3">
        <w:rPr>
          <w:rFonts w:ascii="Arial" w:eastAsia="Times New Roman" w:hAnsi="Arial" w:cs="Arial"/>
          <w:color w:val="212121"/>
          <w:lang w:eastAsia="en-IN"/>
        </w:rPr>
        <w:t> (-1.06%), </w:t>
      </w:r>
      <w:hyperlink r:id="rId21" w:history="1">
        <w:r w:rsidRPr="009029E3">
          <w:rPr>
            <w:rFonts w:ascii="Lato" w:eastAsia="Times New Roman" w:hAnsi="Lato" w:cs="Arial"/>
            <w:b/>
            <w:bCs/>
            <w:color w:val="212121"/>
            <w:u w:val="single"/>
            <w:bdr w:val="none" w:sz="0" w:space="0" w:color="auto" w:frame="1"/>
            <w:shd w:val="clear" w:color="auto" w:fill="FFFFFF"/>
            <w:lang w:eastAsia="en-IN"/>
          </w:rPr>
          <w:t>Thermax</w:t>
        </w:r>
      </w:hyperlink>
      <w:r w:rsidRPr="009029E3">
        <w:rPr>
          <w:rFonts w:ascii="Arial" w:eastAsia="Times New Roman" w:hAnsi="Arial" w:cs="Arial"/>
          <w:color w:val="212121"/>
          <w:lang w:eastAsia="en-IN"/>
        </w:rPr>
        <w:t> (1.49%), Voltas (-0.23%) etc.</w:t>
      </w:r>
    </w:p>
    <w:p w14:paraId="3DB2C5E5" w14:textId="77777777" w:rsidR="009029E3" w:rsidRPr="009029E3" w:rsidRDefault="009029E3" w:rsidP="009029E3">
      <w:pPr>
        <w:shd w:val="clear" w:color="auto" w:fill="FFFFFF"/>
        <w:spacing w:after="0"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 </w:t>
      </w:r>
    </w:p>
    <w:p w14:paraId="0E5EB1D8" w14:textId="77777777" w:rsidR="009029E3" w:rsidRPr="009029E3" w:rsidRDefault="009029E3" w:rsidP="009029E3">
      <w:pPr>
        <w:shd w:val="clear" w:color="auto" w:fill="FFFFFF"/>
        <w:spacing w:line="300" w:lineRule="atLeast"/>
        <w:rPr>
          <w:rFonts w:ascii="Arial" w:eastAsia="Times New Roman" w:hAnsi="Arial" w:cs="Arial"/>
          <w:color w:val="212121"/>
          <w:lang w:eastAsia="en-IN"/>
        </w:rPr>
      </w:pPr>
      <w:r w:rsidRPr="009029E3">
        <w:rPr>
          <w:rFonts w:ascii="Arial" w:eastAsia="Times New Roman" w:hAnsi="Arial" w:cs="Arial"/>
          <w:color w:val="212121"/>
          <w:lang w:eastAsia="en-IN"/>
        </w:rPr>
        <w:t xml:space="preserve">Voltas has a 30.30% promoter holding &amp; 69.70% public </w:t>
      </w:r>
      <w:proofErr w:type="spellStart"/>
      <w:proofErr w:type="gramStart"/>
      <w:r w:rsidRPr="009029E3">
        <w:rPr>
          <w:rFonts w:ascii="Arial" w:eastAsia="Times New Roman" w:hAnsi="Arial" w:cs="Arial"/>
          <w:color w:val="212121"/>
          <w:lang w:eastAsia="en-IN"/>
        </w:rPr>
        <w:t>holding.</w:t>
      </w:r>
      <w:r w:rsidRPr="009029E3">
        <w:rPr>
          <w:rFonts w:ascii="Lato" w:eastAsia="Times New Roman" w:hAnsi="Lato" w:cs="Arial"/>
          <w:color w:val="212121"/>
          <w:bdr w:val="none" w:sz="0" w:space="0" w:color="auto" w:frame="1"/>
          <w:lang w:eastAsia="en-IN"/>
        </w:rPr>
        <w:t>The</w:t>
      </w:r>
      <w:proofErr w:type="spellEnd"/>
      <w:proofErr w:type="gramEnd"/>
      <w:r w:rsidRPr="009029E3">
        <w:rPr>
          <w:rFonts w:ascii="Lato" w:eastAsia="Times New Roman" w:hAnsi="Lato" w:cs="Arial"/>
          <w:color w:val="212121"/>
          <w:bdr w:val="none" w:sz="0" w:space="0" w:color="auto" w:frame="1"/>
          <w:lang w:eastAsia="en-IN"/>
        </w:rPr>
        <w:t xml:space="preserve"> Mutual Fund holding in Voltas was at 16.98% in 31 Dec 2023. The MF holding has decreased from the last quarter. The FII holding in Voltas was at 17.18% in 31 Dec 2023. The FII holding has decreased from the last quarter.</w:t>
      </w:r>
    </w:p>
    <w:p w14:paraId="61D9622A" w14:textId="77777777" w:rsidR="009029E3" w:rsidRPr="009029E3" w:rsidRDefault="009029E3" w:rsidP="009029E3">
      <w:pPr>
        <w:shd w:val="clear" w:color="auto" w:fill="FFFFFF"/>
        <w:spacing w:line="300" w:lineRule="atLeast"/>
        <w:rPr>
          <w:rFonts w:ascii="Lato" w:eastAsia="Times New Roman" w:hAnsi="Lato" w:cs="Times New Roman"/>
          <w:color w:val="616161"/>
          <w:lang w:eastAsia="en-IN"/>
        </w:rPr>
      </w:pPr>
      <w:r w:rsidRPr="009029E3">
        <w:rPr>
          <w:rFonts w:ascii="Lato" w:eastAsia="Times New Roman" w:hAnsi="Lato" w:cs="Times New Roman"/>
          <w:color w:val="616161"/>
          <w:lang w:eastAsia="en-IN"/>
        </w:rPr>
        <w:t>... </w:t>
      </w:r>
      <w:r w:rsidRPr="009029E3">
        <w:rPr>
          <w:rFonts w:ascii="Lato" w:eastAsia="Times New Roman" w:hAnsi="Lato" w:cs="Times New Roman"/>
          <w:color w:val="616161"/>
          <w:u w:val="single"/>
          <w:bdr w:val="none" w:sz="0" w:space="0" w:color="auto" w:frame="1"/>
          <w:lang w:eastAsia="en-IN"/>
        </w:rPr>
        <w:t>Read More</w:t>
      </w:r>
    </w:p>
    <w:p w14:paraId="6B97D606" w14:textId="77777777" w:rsidR="009029E3" w:rsidRPr="009029E3" w:rsidRDefault="009029E3" w:rsidP="009029E3">
      <w:pPr>
        <w:shd w:val="clear" w:color="auto" w:fill="FFFFFF"/>
        <w:spacing w:after="0" w:line="390" w:lineRule="atLeast"/>
        <w:rPr>
          <w:rFonts w:ascii="Lato Black" w:eastAsia="Times New Roman" w:hAnsi="Lato Black" w:cs="Times New Roman"/>
          <w:b/>
          <w:bCs/>
          <w:color w:val="212121"/>
          <w:sz w:val="36"/>
          <w:szCs w:val="36"/>
          <w:lang w:eastAsia="en-IN"/>
        </w:rPr>
      </w:pPr>
      <w:r w:rsidRPr="009029E3">
        <w:rPr>
          <w:rFonts w:ascii="Lato Black" w:eastAsia="Times New Roman" w:hAnsi="Lato Black" w:cs="Times New Roman"/>
          <w:b/>
          <w:bCs/>
          <w:color w:val="212121"/>
          <w:sz w:val="36"/>
          <w:szCs w:val="36"/>
          <w:lang w:eastAsia="en-IN"/>
        </w:rPr>
        <w:t>1,217.95 </w:t>
      </w:r>
      <w:r w:rsidRPr="009029E3">
        <w:rPr>
          <w:rFonts w:ascii="Arial" w:eastAsia="Times New Roman" w:hAnsi="Arial" w:cs="Arial"/>
          <w:b/>
          <w:bCs/>
          <w:color w:val="DD0607"/>
          <w:bdr w:val="none" w:sz="0" w:space="0" w:color="auto" w:frame="1"/>
          <w:lang w:eastAsia="en-IN"/>
        </w:rPr>
        <w:t>-2.00 (-0.16</w:t>
      </w:r>
      <w:proofErr w:type="gramStart"/>
      <w:r w:rsidRPr="009029E3">
        <w:rPr>
          <w:rFonts w:ascii="Arial" w:eastAsia="Times New Roman" w:hAnsi="Arial" w:cs="Arial"/>
          <w:b/>
          <w:bCs/>
          <w:color w:val="DD0607"/>
          <w:bdr w:val="none" w:sz="0" w:space="0" w:color="auto" w:frame="1"/>
          <w:lang w:eastAsia="en-IN"/>
        </w:rPr>
        <w:t>%)</w:t>
      </w:r>
      <w:r w:rsidRPr="009029E3">
        <w:rPr>
          <w:rFonts w:ascii="Arial" w:eastAsia="Times New Roman" w:hAnsi="Arial" w:cs="Arial"/>
          <w:color w:val="757575"/>
          <w:sz w:val="18"/>
          <w:szCs w:val="18"/>
          <w:bdr w:val="none" w:sz="0" w:space="0" w:color="auto" w:frame="1"/>
          <w:lang w:eastAsia="en-IN"/>
        </w:rPr>
        <w:t>Updated</w:t>
      </w:r>
      <w:proofErr w:type="gramEnd"/>
      <w:r w:rsidRPr="009029E3">
        <w:rPr>
          <w:rFonts w:ascii="Arial" w:eastAsia="Times New Roman" w:hAnsi="Arial" w:cs="Arial"/>
          <w:color w:val="757575"/>
          <w:sz w:val="18"/>
          <w:szCs w:val="18"/>
          <w:bdr w:val="none" w:sz="0" w:space="0" w:color="auto" w:frame="1"/>
          <w:lang w:eastAsia="en-IN"/>
        </w:rPr>
        <w:t xml:space="preserve"> : Thu 4 Apr, 2024 | 15:44:41</w:t>
      </w:r>
    </w:p>
    <w:p w14:paraId="3AFA8C2E" w14:textId="77777777" w:rsidR="009029E3" w:rsidRPr="009029E3" w:rsidRDefault="009029E3" w:rsidP="009029E3">
      <w:pPr>
        <w:shd w:val="clear" w:color="auto" w:fill="FFFFFF"/>
        <w:spacing w:after="0" w:line="240" w:lineRule="auto"/>
        <w:rPr>
          <w:rFonts w:ascii="Lato" w:eastAsia="Times New Roman" w:hAnsi="Lato" w:cs="Times New Roman"/>
          <w:sz w:val="24"/>
          <w:szCs w:val="24"/>
          <w:lang w:eastAsia="en-IN"/>
        </w:rPr>
      </w:pPr>
      <w:r w:rsidRPr="009029E3">
        <w:rPr>
          <w:rFonts w:ascii="Lato" w:eastAsia="Times New Roman" w:hAnsi="Lato" w:cs="Times New Roman"/>
          <w:sz w:val="24"/>
          <w:szCs w:val="24"/>
          <w:lang w:eastAsia="en-IN"/>
        </w:rPr>
        <w:t>Advanced Chart</w:t>
      </w:r>
    </w:p>
    <w:p w14:paraId="29E0700D" w14:textId="77777777" w:rsidR="009029E3" w:rsidRDefault="009029E3" w:rsidP="009029E3">
      <w:pPr>
        <w:shd w:val="clear" w:color="auto" w:fill="FFFFFF"/>
        <w:spacing w:after="240" w:line="420" w:lineRule="atLeast"/>
        <w:outlineLvl w:val="1"/>
        <w:rPr>
          <w:rFonts w:ascii="Arial" w:eastAsia="Times New Roman" w:hAnsi="Arial" w:cs="Arial"/>
          <w:b/>
          <w:bCs/>
          <w:color w:val="212121"/>
          <w:sz w:val="36"/>
          <w:szCs w:val="36"/>
          <w:lang w:eastAsia="en-IN"/>
        </w:rPr>
      </w:pPr>
      <w:r w:rsidRPr="009029E3">
        <w:rPr>
          <w:rFonts w:ascii="Arial" w:eastAsia="Times New Roman" w:hAnsi="Arial" w:cs="Arial"/>
          <w:b/>
          <w:bCs/>
          <w:color w:val="212121"/>
          <w:sz w:val="36"/>
          <w:szCs w:val="36"/>
          <w:lang w:eastAsia="en-IN"/>
        </w:rPr>
        <w:t>Voltas share price range</w:t>
      </w:r>
    </w:p>
    <w:p w14:paraId="5849C98D" w14:textId="3EFF1E59" w:rsidR="002636AC" w:rsidRDefault="000E633B" w:rsidP="009029E3">
      <w:pPr>
        <w:shd w:val="clear" w:color="auto" w:fill="FFFFFF"/>
        <w:spacing w:after="240" w:line="420" w:lineRule="atLeast"/>
        <w:outlineLvl w:val="1"/>
        <w:rPr>
          <w:rFonts w:ascii="Arial" w:eastAsia="Times New Roman" w:hAnsi="Arial" w:cs="Arial"/>
          <w:b/>
          <w:bCs/>
          <w:color w:val="212121"/>
          <w:sz w:val="36"/>
          <w:szCs w:val="36"/>
          <w:lang w:eastAsia="en-IN"/>
        </w:rPr>
      </w:pPr>
      <w:r>
        <w:rPr>
          <w:noProof/>
        </w:rPr>
        <w:drawing>
          <wp:inline distT="0" distB="0" distL="0" distR="0" wp14:anchorId="1ED4016C" wp14:editId="66CF6FC1">
            <wp:extent cx="6216015" cy="848995"/>
            <wp:effectExtent l="0" t="0" r="0" b="8255"/>
            <wp:docPr id="62296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6015" cy="848995"/>
                    </a:xfrm>
                    <a:prstGeom prst="rect">
                      <a:avLst/>
                    </a:prstGeom>
                    <a:noFill/>
                    <a:ln>
                      <a:noFill/>
                    </a:ln>
                  </pic:spPr>
                </pic:pic>
              </a:graphicData>
            </a:graphic>
          </wp:inline>
        </w:drawing>
      </w:r>
    </w:p>
    <w:p w14:paraId="458705C4" w14:textId="0E9ABF1E" w:rsidR="002636AC" w:rsidRDefault="00241C4F" w:rsidP="009029E3">
      <w:pPr>
        <w:shd w:val="clear" w:color="auto" w:fill="FFFFFF"/>
        <w:spacing w:after="240" w:line="420" w:lineRule="atLeast"/>
        <w:outlineLvl w:val="1"/>
        <w:rPr>
          <w:rFonts w:ascii="Arial" w:eastAsia="Times New Roman" w:hAnsi="Arial" w:cs="Arial"/>
          <w:b/>
          <w:bCs/>
          <w:color w:val="212121"/>
          <w:sz w:val="36"/>
          <w:szCs w:val="36"/>
          <w:lang w:eastAsia="en-IN"/>
        </w:rPr>
      </w:pPr>
      <w:r>
        <w:rPr>
          <w:noProof/>
        </w:rPr>
        <w:lastRenderedPageBreak/>
        <w:drawing>
          <wp:inline distT="0" distB="0" distL="0" distR="0" wp14:anchorId="55CF611C" wp14:editId="28137C78">
            <wp:extent cx="6139815" cy="2797810"/>
            <wp:effectExtent l="0" t="0" r="0" b="2540"/>
            <wp:docPr id="49703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9815" cy="2797810"/>
                    </a:xfrm>
                    <a:prstGeom prst="rect">
                      <a:avLst/>
                    </a:prstGeom>
                    <a:noFill/>
                    <a:ln>
                      <a:noFill/>
                    </a:ln>
                  </pic:spPr>
                </pic:pic>
              </a:graphicData>
            </a:graphic>
          </wp:inline>
        </w:drawing>
      </w:r>
    </w:p>
    <w:p w14:paraId="401EA7B1" w14:textId="77777777" w:rsidR="002636AC" w:rsidRPr="009029E3" w:rsidRDefault="002636AC" w:rsidP="009029E3">
      <w:pPr>
        <w:shd w:val="clear" w:color="auto" w:fill="FFFFFF"/>
        <w:spacing w:after="240" w:line="420" w:lineRule="atLeast"/>
        <w:outlineLvl w:val="1"/>
        <w:rPr>
          <w:rFonts w:ascii="Arial" w:eastAsia="Times New Roman" w:hAnsi="Arial" w:cs="Arial"/>
          <w:b/>
          <w:bCs/>
          <w:color w:val="212121"/>
          <w:sz w:val="36"/>
          <w:szCs w:val="36"/>
          <w:lang w:eastAsia="en-IN"/>
        </w:rPr>
      </w:pPr>
    </w:p>
    <w:tbl>
      <w:tblPr>
        <w:tblW w:w="0" w:type="auto"/>
        <w:tblCellMar>
          <w:left w:w="0" w:type="dxa"/>
          <w:right w:w="0" w:type="dxa"/>
        </w:tblCellMar>
        <w:tblLook w:val="04E0" w:firstRow="1" w:lastRow="1" w:firstColumn="1" w:lastColumn="0" w:noHBand="0" w:noVBand="1"/>
      </w:tblPr>
      <w:tblGrid>
        <w:gridCol w:w="1188"/>
        <w:gridCol w:w="1231"/>
      </w:tblGrid>
      <w:tr w:rsidR="009029E3" w:rsidRPr="009029E3" w14:paraId="374A7E09" w14:textId="77777777" w:rsidTr="00003170">
        <w:tc>
          <w:tcPr>
            <w:tcW w:w="0" w:type="auto"/>
            <w:tcBorders>
              <w:top w:val="single" w:sz="4" w:space="0" w:color="auto"/>
              <w:left w:val="single" w:sz="4" w:space="0" w:color="auto"/>
              <w:bottom w:val="single" w:sz="4" w:space="0" w:color="auto"/>
              <w:right w:val="single" w:sz="4" w:space="0" w:color="auto"/>
            </w:tcBorders>
            <w:vAlign w:val="center"/>
            <w:hideMark/>
          </w:tcPr>
          <w:tbl>
            <w:tblPr>
              <w:tblW w:w="1067" w:type="dxa"/>
              <w:tblCellMar>
                <w:left w:w="0" w:type="dxa"/>
                <w:right w:w="0" w:type="dxa"/>
              </w:tblCellMar>
              <w:tblLook w:val="04A0" w:firstRow="1" w:lastRow="0" w:firstColumn="1" w:lastColumn="0" w:noHBand="0" w:noVBand="1"/>
            </w:tblPr>
            <w:tblGrid>
              <w:gridCol w:w="1067"/>
            </w:tblGrid>
            <w:tr w:rsidR="009029E3" w:rsidRPr="009029E3" w14:paraId="41B8DFC4" w14:textId="77777777" w:rsidTr="00A538B1">
              <w:tc>
                <w:tcPr>
                  <w:tcW w:w="0" w:type="auto"/>
                  <w:tcBorders>
                    <w:top w:val="nil"/>
                    <w:left w:val="nil"/>
                    <w:bottom w:val="single" w:sz="4" w:space="0" w:color="auto"/>
                    <w:right w:val="nil"/>
                  </w:tcBorders>
                  <w:vAlign w:val="center"/>
                  <w:hideMark/>
                </w:tcPr>
                <w:p w14:paraId="2237620A" w14:textId="77777777" w:rsidR="009029E3" w:rsidRPr="009029E3" w:rsidRDefault="009029E3" w:rsidP="009029E3">
                  <w:pPr>
                    <w:spacing w:after="0" w:line="240" w:lineRule="auto"/>
                    <w:rPr>
                      <w:rFonts w:ascii="Arial" w:eastAsia="Times New Roman" w:hAnsi="Arial" w:cs="Arial"/>
                      <w:sz w:val="20"/>
                      <w:szCs w:val="20"/>
                      <w:lang w:eastAsia="en-IN"/>
                    </w:rPr>
                  </w:pPr>
                  <w:r w:rsidRPr="009029E3">
                    <w:rPr>
                      <w:rFonts w:ascii="Arial" w:eastAsia="Times New Roman" w:hAnsi="Arial" w:cs="Arial"/>
                      <w:sz w:val="20"/>
                      <w:szCs w:val="20"/>
                      <w:lang w:eastAsia="en-IN"/>
                    </w:rPr>
                    <w:t>Today's Low</w:t>
                  </w:r>
                </w:p>
              </w:tc>
            </w:tr>
            <w:tr w:rsidR="009029E3" w:rsidRPr="009029E3" w14:paraId="35BC42A2" w14:textId="77777777" w:rsidTr="00A538B1">
              <w:tc>
                <w:tcPr>
                  <w:tcW w:w="0" w:type="auto"/>
                  <w:tcBorders>
                    <w:top w:val="single" w:sz="4" w:space="0" w:color="auto"/>
                    <w:left w:val="nil"/>
                    <w:bottom w:val="nil"/>
                    <w:right w:val="nil"/>
                  </w:tcBorders>
                  <w:vAlign w:val="center"/>
                  <w:hideMark/>
                </w:tcPr>
                <w:p w14:paraId="6C6D3CA4" w14:textId="77777777" w:rsidR="009029E3" w:rsidRPr="009029E3" w:rsidRDefault="009029E3" w:rsidP="009029E3">
                  <w:pPr>
                    <w:spacing w:after="0" w:line="240" w:lineRule="auto"/>
                    <w:rPr>
                      <w:rFonts w:ascii="Arial" w:eastAsia="Times New Roman" w:hAnsi="Arial" w:cs="Arial"/>
                      <w:sz w:val="20"/>
                      <w:szCs w:val="20"/>
                      <w:lang w:eastAsia="en-IN"/>
                    </w:rPr>
                  </w:pPr>
                  <w:r w:rsidRPr="009029E3">
                    <w:rPr>
                      <w:rFonts w:ascii="Arial" w:eastAsia="Times New Roman" w:hAnsi="Arial" w:cs="Arial"/>
                      <w:b/>
                      <w:bCs/>
                      <w:color w:val="212121"/>
                      <w:bdr w:val="none" w:sz="0" w:space="0" w:color="auto" w:frame="1"/>
                      <w:lang w:eastAsia="en-IN"/>
                    </w:rPr>
                    <w:t>1,212.55</w:t>
                  </w:r>
                </w:p>
              </w:tc>
            </w:tr>
          </w:tbl>
          <w:p w14:paraId="12551FCA" w14:textId="77777777" w:rsidR="009029E3" w:rsidRPr="009029E3" w:rsidRDefault="009029E3" w:rsidP="009029E3">
            <w:pPr>
              <w:spacing w:after="0" w:line="330" w:lineRule="atLeast"/>
              <w:rPr>
                <w:rFonts w:ascii="Arial" w:eastAsia="Times New Roman" w:hAnsi="Arial" w:cs="Arial"/>
                <w:color w:val="757575"/>
                <w:sz w:val="18"/>
                <w:szCs w:val="18"/>
                <w:lang w:eastAsia="en-IN"/>
              </w:rPr>
            </w:pPr>
          </w:p>
        </w:tc>
        <w:tc>
          <w:tcPr>
            <w:tcW w:w="0" w:type="auto"/>
            <w:tcBorders>
              <w:top w:val="single" w:sz="4" w:space="0" w:color="auto"/>
              <w:left w:val="single" w:sz="4" w:space="0" w:color="auto"/>
              <w:bottom w:val="single" w:sz="4" w:space="0" w:color="auto"/>
              <w:right w:val="single" w:sz="4" w:space="0" w:color="auto"/>
            </w:tcBorders>
            <w:vAlign w:val="center"/>
            <w:hideMark/>
          </w:tcPr>
          <w:tbl>
            <w:tblPr>
              <w:tblW w:w="1110" w:type="dxa"/>
              <w:jc w:val="right"/>
              <w:tblCellMar>
                <w:left w:w="0" w:type="dxa"/>
                <w:right w:w="0" w:type="dxa"/>
              </w:tblCellMar>
              <w:tblLook w:val="04A0" w:firstRow="1" w:lastRow="0" w:firstColumn="1" w:lastColumn="0" w:noHBand="0" w:noVBand="1"/>
            </w:tblPr>
            <w:tblGrid>
              <w:gridCol w:w="1110"/>
            </w:tblGrid>
            <w:tr w:rsidR="009029E3" w:rsidRPr="009029E3" w14:paraId="391E4F6A" w14:textId="77777777" w:rsidTr="00A538B1">
              <w:trPr>
                <w:jc w:val="right"/>
              </w:trPr>
              <w:tc>
                <w:tcPr>
                  <w:tcW w:w="0" w:type="auto"/>
                  <w:tcBorders>
                    <w:top w:val="nil"/>
                    <w:left w:val="nil"/>
                    <w:bottom w:val="single" w:sz="4" w:space="0" w:color="auto"/>
                    <w:right w:val="nil"/>
                  </w:tcBorders>
                  <w:vAlign w:val="center"/>
                  <w:hideMark/>
                </w:tcPr>
                <w:p w14:paraId="66B1412D" w14:textId="77777777" w:rsidR="009029E3" w:rsidRPr="009029E3" w:rsidRDefault="009029E3" w:rsidP="009029E3">
                  <w:pPr>
                    <w:spacing w:after="0" w:line="240" w:lineRule="auto"/>
                    <w:jc w:val="right"/>
                    <w:rPr>
                      <w:rFonts w:ascii="Arial" w:eastAsia="Times New Roman" w:hAnsi="Arial" w:cs="Arial"/>
                      <w:sz w:val="20"/>
                      <w:szCs w:val="20"/>
                      <w:lang w:eastAsia="en-IN"/>
                    </w:rPr>
                  </w:pPr>
                  <w:r w:rsidRPr="009029E3">
                    <w:rPr>
                      <w:rFonts w:ascii="Arial" w:eastAsia="Times New Roman" w:hAnsi="Arial" w:cs="Arial"/>
                      <w:sz w:val="20"/>
                      <w:szCs w:val="20"/>
                      <w:lang w:eastAsia="en-IN"/>
                    </w:rPr>
                    <w:t>Today's High</w:t>
                  </w:r>
                </w:p>
              </w:tc>
            </w:tr>
            <w:tr w:rsidR="009029E3" w:rsidRPr="009029E3" w14:paraId="5EE5854B" w14:textId="77777777" w:rsidTr="00A538B1">
              <w:trPr>
                <w:jc w:val="right"/>
              </w:trPr>
              <w:tc>
                <w:tcPr>
                  <w:tcW w:w="0" w:type="auto"/>
                  <w:tcBorders>
                    <w:top w:val="single" w:sz="4" w:space="0" w:color="auto"/>
                    <w:left w:val="nil"/>
                    <w:bottom w:val="nil"/>
                    <w:right w:val="nil"/>
                  </w:tcBorders>
                  <w:vAlign w:val="center"/>
                  <w:hideMark/>
                </w:tcPr>
                <w:p w14:paraId="5AD956D8" w14:textId="77777777" w:rsidR="009029E3" w:rsidRPr="009029E3" w:rsidRDefault="009029E3" w:rsidP="009029E3">
                  <w:pPr>
                    <w:spacing w:after="0" w:line="240" w:lineRule="auto"/>
                    <w:jc w:val="right"/>
                    <w:rPr>
                      <w:rFonts w:ascii="Arial" w:eastAsia="Times New Roman" w:hAnsi="Arial" w:cs="Arial"/>
                      <w:sz w:val="20"/>
                      <w:szCs w:val="20"/>
                      <w:lang w:eastAsia="en-IN"/>
                    </w:rPr>
                  </w:pPr>
                  <w:r w:rsidRPr="009029E3">
                    <w:rPr>
                      <w:rFonts w:ascii="Arial" w:eastAsia="Times New Roman" w:hAnsi="Arial" w:cs="Arial"/>
                      <w:b/>
                      <w:bCs/>
                      <w:color w:val="212121"/>
                      <w:bdr w:val="none" w:sz="0" w:space="0" w:color="auto" w:frame="1"/>
                      <w:lang w:eastAsia="en-IN"/>
                    </w:rPr>
                    <w:t>1,229.00</w:t>
                  </w:r>
                </w:p>
              </w:tc>
            </w:tr>
          </w:tbl>
          <w:p w14:paraId="26376C82" w14:textId="77777777" w:rsidR="009029E3" w:rsidRPr="009029E3" w:rsidRDefault="009029E3" w:rsidP="009029E3">
            <w:pPr>
              <w:spacing w:after="0" w:line="330" w:lineRule="atLeast"/>
              <w:jc w:val="right"/>
              <w:rPr>
                <w:rFonts w:ascii="Arial" w:eastAsia="Times New Roman" w:hAnsi="Arial" w:cs="Arial"/>
                <w:color w:val="757575"/>
                <w:sz w:val="18"/>
                <w:szCs w:val="18"/>
                <w:lang w:eastAsia="en-IN"/>
              </w:rPr>
            </w:pPr>
          </w:p>
        </w:tc>
      </w:tr>
      <w:tr w:rsidR="009029E3" w:rsidRPr="009029E3" w14:paraId="734BEFFE" w14:textId="77777777" w:rsidTr="00003170">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FD1EBB2" w14:textId="77777777" w:rsidR="009029E3" w:rsidRPr="009029E3" w:rsidRDefault="009029E3" w:rsidP="009029E3">
            <w:pPr>
              <w:spacing w:after="0" w:line="240" w:lineRule="auto"/>
              <w:rPr>
                <w:rFonts w:ascii="Times New Roman" w:eastAsia="Times New Roman" w:hAnsi="Times New Roman" w:cs="Times New Roman"/>
                <w:sz w:val="20"/>
                <w:szCs w:val="20"/>
                <w:lang w:eastAsia="en-IN"/>
              </w:rPr>
            </w:pPr>
          </w:p>
        </w:tc>
      </w:tr>
      <w:tr w:rsidR="009029E3" w:rsidRPr="009029E3" w14:paraId="2DD7ED36" w14:textId="77777777" w:rsidTr="00003170">
        <w:tc>
          <w:tcPr>
            <w:tcW w:w="0" w:type="auto"/>
            <w:tcBorders>
              <w:top w:val="single" w:sz="4" w:space="0" w:color="auto"/>
              <w:left w:val="single" w:sz="4" w:space="0" w:color="auto"/>
              <w:bottom w:val="single" w:sz="4" w:space="0" w:color="auto"/>
              <w:right w:val="single" w:sz="4" w:space="0" w:color="auto"/>
            </w:tcBorders>
            <w:vAlign w:val="center"/>
            <w:hideMark/>
          </w:tcPr>
          <w:tbl>
            <w:tblPr>
              <w:tblW w:w="1178" w:type="dxa"/>
              <w:tblCellMar>
                <w:left w:w="0" w:type="dxa"/>
                <w:right w:w="0" w:type="dxa"/>
              </w:tblCellMar>
              <w:tblLook w:val="04A0" w:firstRow="1" w:lastRow="0" w:firstColumn="1" w:lastColumn="0" w:noHBand="0" w:noVBand="1"/>
            </w:tblPr>
            <w:tblGrid>
              <w:gridCol w:w="1178"/>
            </w:tblGrid>
            <w:tr w:rsidR="009029E3" w:rsidRPr="009029E3" w14:paraId="739CE500" w14:textId="77777777" w:rsidTr="009029E3">
              <w:tc>
                <w:tcPr>
                  <w:tcW w:w="0" w:type="auto"/>
                  <w:tcBorders>
                    <w:top w:val="nil"/>
                    <w:left w:val="nil"/>
                    <w:bottom w:val="nil"/>
                    <w:right w:val="nil"/>
                  </w:tcBorders>
                  <w:vAlign w:val="center"/>
                  <w:hideMark/>
                </w:tcPr>
                <w:p w14:paraId="4342C56E" w14:textId="77777777" w:rsidR="009029E3" w:rsidRPr="009029E3" w:rsidRDefault="009029E3" w:rsidP="009029E3">
                  <w:pPr>
                    <w:spacing w:after="0" w:line="240" w:lineRule="auto"/>
                    <w:rPr>
                      <w:rFonts w:ascii="Arial" w:eastAsia="Times New Roman" w:hAnsi="Arial" w:cs="Arial"/>
                      <w:sz w:val="20"/>
                      <w:szCs w:val="20"/>
                      <w:lang w:eastAsia="en-IN"/>
                    </w:rPr>
                  </w:pPr>
                  <w:r w:rsidRPr="009029E3">
                    <w:rPr>
                      <w:rFonts w:ascii="Arial" w:eastAsia="Times New Roman" w:hAnsi="Arial" w:cs="Arial"/>
                      <w:sz w:val="20"/>
                      <w:szCs w:val="20"/>
                      <w:lang w:eastAsia="en-IN"/>
                    </w:rPr>
                    <w:t>52 Week Low</w:t>
                  </w:r>
                </w:p>
              </w:tc>
            </w:tr>
            <w:tr w:rsidR="009029E3" w:rsidRPr="009029E3" w14:paraId="4FC42F9B" w14:textId="77777777" w:rsidTr="009029E3">
              <w:tc>
                <w:tcPr>
                  <w:tcW w:w="0" w:type="auto"/>
                  <w:tcBorders>
                    <w:top w:val="nil"/>
                    <w:left w:val="nil"/>
                    <w:bottom w:val="nil"/>
                    <w:right w:val="nil"/>
                  </w:tcBorders>
                  <w:vAlign w:val="center"/>
                  <w:hideMark/>
                </w:tcPr>
                <w:p w14:paraId="650A1B3F" w14:textId="77777777" w:rsidR="009029E3" w:rsidRPr="009029E3" w:rsidRDefault="009029E3" w:rsidP="009029E3">
                  <w:pPr>
                    <w:spacing w:after="0" w:line="240" w:lineRule="auto"/>
                    <w:rPr>
                      <w:rFonts w:ascii="Arial" w:eastAsia="Times New Roman" w:hAnsi="Arial" w:cs="Arial"/>
                      <w:sz w:val="20"/>
                      <w:szCs w:val="20"/>
                      <w:lang w:eastAsia="en-IN"/>
                    </w:rPr>
                  </w:pPr>
                  <w:r w:rsidRPr="009029E3">
                    <w:rPr>
                      <w:rFonts w:ascii="Arial" w:eastAsia="Times New Roman" w:hAnsi="Arial" w:cs="Arial"/>
                      <w:b/>
                      <w:bCs/>
                      <w:color w:val="212121"/>
                      <w:bdr w:val="none" w:sz="0" w:space="0" w:color="auto" w:frame="1"/>
                      <w:lang w:eastAsia="en-IN"/>
                    </w:rPr>
                    <w:t>745.00</w:t>
                  </w:r>
                </w:p>
              </w:tc>
            </w:tr>
          </w:tbl>
          <w:p w14:paraId="3463207B" w14:textId="77777777" w:rsidR="009029E3" w:rsidRPr="009029E3" w:rsidRDefault="009029E3" w:rsidP="009029E3">
            <w:pPr>
              <w:spacing w:after="0" w:line="330" w:lineRule="atLeast"/>
              <w:rPr>
                <w:rFonts w:ascii="Arial" w:eastAsia="Times New Roman" w:hAnsi="Arial" w:cs="Arial"/>
                <w:color w:val="757575"/>
                <w:sz w:val="18"/>
                <w:szCs w:val="18"/>
                <w:lang w:eastAsia="en-IN"/>
              </w:rPr>
            </w:pPr>
          </w:p>
        </w:tc>
        <w:tc>
          <w:tcPr>
            <w:tcW w:w="0" w:type="auto"/>
            <w:tcBorders>
              <w:top w:val="single" w:sz="4" w:space="0" w:color="auto"/>
              <w:left w:val="single" w:sz="4" w:space="0" w:color="auto"/>
              <w:bottom w:val="single" w:sz="4" w:space="0" w:color="auto"/>
              <w:right w:val="single" w:sz="4" w:space="0" w:color="auto"/>
            </w:tcBorders>
            <w:vAlign w:val="center"/>
            <w:hideMark/>
          </w:tcPr>
          <w:tbl>
            <w:tblPr>
              <w:tblW w:w="1221" w:type="dxa"/>
              <w:jc w:val="right"/>
              <w:tblCellMar>
                <w:left w:w="0" w:type="dxa"/>
                <w:right w:w="0" w:type="dxa"/>
              </w:tblCellMar>
              <w:tblLook w:val="04A0" w:firstRow="1" w:lastRow="0" w:firstColumn="1" w:lastColumn="0" w:noHBand="0" w:noVBand="1"/>
            </w:tblPr>
            <w:tblGrid>
              <w:gridCol w:w="1221"/>
            </w:tblGrid>
            <w:tr w:rsidR="009029E3" w:rsidRPr="009029E3" w14:paraId="48748771" w14:textId="77777777">
              <w:trPr>
                <w:jc w:val="right"/>
              </w:trPr>
              <w:tc>
                <w:tcPr>
                  <w:tcW w:w="0" w:type="auto"/>
                  <w:tcBorders>
                    <w:top w:val="nil"/>
                    <w:left w:val="nil"/>
                    <w:bottom w:val="nil"/>
                    <w:right w:val="nil"/>
                  </w:tcBorders>
                  <w:vAlign w:val="center"/>
                  <w:hideMark/>
                </w:tcPr>
                <w:p w14:paraId="59E1D9FC" w14:textId="77777777" w:rsidR="009029E3" w:rsidRPr="009029E3" w:rsidRDefault="009029E3" w:rsidP="009029E3">
                  <w:pPr>
                    <w:spacing w:after="0" w:line="240" w:lineRule="auto"/>
                    <w:jc w:val="right"/>
                    <w:rPr>
                      <w:rFonts w:ascii="Arial" w:eastAsia="Times New Roman" w:hAnsi="Arial" w:cs="Arial"/>
                      <w:sz w:val="20"/>
                      <w:szCs w:val="20"/>
                      <w:lang w:eastAsia="en-IN"/>
                    </w:rPr>
                  </w:pPr>
                  <w:r w:rsidRPr="009029E3">
                    <w:rPr>
                      <w:rFonts w:ascii="Arial" w:eastAsia="Times New Roman" w:hAnsi="Arial" w:cs="Arial"/>
                      <w:sz w:val="20"/>
                      <w:szCs w:val="20"/>
                      <w:lang w:eastAsia="en-IN"/>
                    </w:rPr>
                    <w:t>52 Week High</w:t>
                  </w:r>
                </w:p>
              </w:tc>
            </w:tr>
            <w:tr w:rsidR="009029E3" w:rsidRPr="009029E3" w14:paraId="03DCAEE2" w14:textId="77777777">
              <w:trPr>
                <w:jc w:val="right"/>
              </w:trPr>
              <w:tc>
                <w:tcPr>
                  <w:tcW w:w="0" w:type="auto"/>
                  <w:tcBorders>
                    <w:top w:val="nil"/>
                    <w:left w:val="nil"/>
                    <w:bottom w:val="nil"/>
                    <w:right w:val="nil"/>
                  </w:tcBorders>
                  <w:vAlign w:val="center"/>
                  <w:hideMark/>
                </w:tcPr>
                <w:p w14:paraId="397CCD4C" w14:textId="77777777" w:rsidR="009029E3" w:rsidRPr="009029E3" w:rsidRDefault="009029E3" w:rsidP="009029E3">
                  <w:pPr>
                    <w:spacing w:after="0" w:line="240" w:lineRule="auto"/>
                    <w:jc w:val="right"/>
                    <w:rPr>
                      <w:rFonts w:ascii="Arial" w:eastAsia="Times New Roman" w:hAnsi="Arial" w:cs="Arial"/>
                      <w:sz w:val="20"/>
                      <w:szCs w:val="20"/>
                      <w:lang w:eastAsia="en-IN"/>
                    </w:rPr>
                  </w:pPr>
                  <w:r w:rsidRPr="009029E3">
                    <w:rPr>
                      <w:rFonts w:ascii="Arial" w:eastAsia="Times New Roman" w:hAnsi="Arial" w:cs="Arial"/>
                      <w:b/>
                      <w:bCs/>
                      <w:color w:val="212121"/>
                      <w:bdr w:val="none" w:sz="0" w:space="0" w:color="auto" w:frame="1"/>
                      <w:lang w:eastAsia="en-IN"/>
                    </w:rPr>
                    <w:t>1,224.80</w:t>
                  </w:r>
                </w:p>
              </w:tc>
            </w:tr>
          </w:tbl>
          <w:p w14:paraId="442DD883" w14:textId="77777777" w:rsidR="009029E3" w:rsidRPr="009029E3" w:rsidRDefault="009029E3" w:rsidP="009029E3">
            <w:pPr>
              <w:spacing w:after="0" w:line="330" w:lineRule="atLeast"/>
              <w:jc w:val="right"/>
              <w:rPr>
                <w:rFonts w:ascii="Arial" w:eastAsia="Times New Roman" w:hAnsi="Arial" w:cs="Arial"/>
                <w:color w:val="757575"/>
                <w:sz w:val="18"/>
                <w:szCs w:val="18"/>
                <w:lang w:eastAsia="en-IN"/>
              </w:rPr>
            </w:pPr>
          </w:p>
        </w:tc>
      </w:tr>
      <w:tr w:rsidR="009029E3" w:rsidRPr="009029E3" w14:paraId="47588F51" w14:textId="77777777" w:rsidTr="00003170">
        <w:tc>
          <w:tcPr>
            <w:tcW w:w="0" w:type="auto"/>
            <w:gridSpan w:val="2"/>
            <w:tcBorders>
              <w:top w:val="single" w:sz="4" w:space="0" w:color="auto"/>
              <w:left w:val="nil"/>
              <w:bottom w:val="nil"/>
              <w:right w:val="nil"/>
            </w:tcBorders>
            <w:vAlign w:val="center"/>
            <w:hideMark/>
          </w:tcPr>
          <w:p w14:paraId="4FB3FF5E" w14:textId="77777777" w:rsidR="009029E3" w:rsidRPr="009029E3" w:rsidRDefault="009029E3" w:rsidP="009029E3">
            <w:pPr>
              <w:spacing w:after="0" w:line="240" w:lineRule="auto"/>
              <w:rPr>
                <w:rFonts w:ascii="Times New Roman" w:eastAsia="Times New Roman" w:hAnsi="Times New Roman" w:cs="Times New Roman"/>
                <w:sz w:val="20"/>
                <w:szCs w:val="20"/>
                <w:lang w:eastAsia="en-IN"/>
              </w:rPr>
            </w:pPr>
          </w:p>
        </w:tc>
      </w:tr>
    </w:tbl>
    <w:p w14:paraId="2B7EEBEC" w14:textId="77777777" w:rsidR="009029E3" w:rsidRPr="009029E3" w:rsidRDefault="009029E3" w:rsidP="009029E3">
      <w:pPr>
        <w:shd w:val="clear" w:color="auto" w:fill="FFFFFF"/>
        <w:spacing w:after="240" w:line="420" w:lineRule="atLeast"/>
        <w:outlineLvl w:val="1"/>
        <w:rPr>
          <w:rFonts w:ascii="Arial" w:eastAsia="Times New Roman" w:hAnsi="Arial" w:cs="Arial"/>
          <w:b/>
          <w:bCs/>
          <w:color w:val="212121"/>
          <w:sz w:val="36"/>
          <w:szCs w:val="36"/>
          <w:lang w:eastAsia="en-IN"/>
        </w:rPr>
      </w:pPr>
      <w:r w:rsidRPr="009029E3">
        <w:rPr>
          <w:rFonts w:ascii="Arial" w:eastAsia="Times New Roman" w:hAnsi="Arial" w:cs="Arial"/>
          <w:b/>
          <w:bCs/>
          <w:color w:val="212121"/>
          <w:sz w:val="36"/>
          <w:szCs w:val="36"/>
          <w:lang w:eastAsia="en-IN"/>
        </w:rPr>
        <w:t>Voltas share Key Metrics</w:t>
      </w:r>
    </w:p>
    <w:tbl>
      <w:tblPr>
        <w:tblW w:w="7770" w:type="dxa"/>
        <w:shd w:val="clear" w:color="auto" w:fill="F5F5F5"/>
        <w:tblCellMar>
          <w:top w:w="120" w:type="dxa"/>
          <w:left w:w="120" w:type="dxa"/>
          <w:bottom w:w="120" w:type="dxa"/>
          <w:right w:w="120" w:type="dxa"/>
        </w:tblCellMar>
        <w:tblLook w:val="04A0" w:firstRow="1" w:lastRow="0" w:firstColumn="1" w:lastColumn="0" w:noHBand="0" w:noVBand="1"/>
      </w:tblPr>
      <w:tblGrid>
        <w:gridCol w:w="3885"/>
        <w:gridCol w:w="3885"/>
      </w:tblGrid>
      <w:tr w:rsidR="009029E3" w:rsidRPr="009029E3" w14:paraId="541EE12B" w14:textId="77777777" w:rsidTr="009029E3">
        <w:tc>
          <w:tcPr>
            <w:tcW w:w="3885" w:type="dxa"/>
            <w:tcBorders>
              <w:top w:val="nil"/>
              <w:left w:val="nil"/>
              <w:bottom w:val="dashed" w:sz="6" w:space="0" w:color="212121"/>
              <w:right w:val="nil"/>
            </w:tcBorders>
            <w:shd w:val="clear" w:color="auto" w:fill="F5F5F5"/>
            <w:tcMar>
              <w:top w:w="120" w:type="dxa"/>
              <w:left w:w="240" w:type="dxa"/>
              <w:bottom w:w="120" w:type="dxa"/>
              <w:right w:w="240" w:type="dxa"/>
            </w:tcMar>
            <w:vAlign w:val="center"/>
            <w:hideMark/>
          </w:tcPr>
          <w:p w14:paraId="3F2D79E0"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 xml:space="preserve">Market Cap </w:t>
            </w:r>
            <w:proofErr w:type="gramStart"/>
            <w:r w:rsidRPr="009029E3">
              <w:rPr>
                <w:rFonts w:ascii="Arial" w:eastAsia="Times New Roman" w:hAnsi="Arial" w:cs="Arial"/>
                <w:color w:val="9E9E9E"/>
                <w:sz w:val="18"/>
                <w:szCs w:val="18"/>
                <w:lang w:eastAsia="en-IN"/>
              </w:rPr>
              <w:t>( ₹</w:t>
            </w:r>
            <w:proofErr w:type="gramEnd"/>
            <w:r w:rsidRPr="009029E3">
              <w:rPr>
                <w:rFonts w:ascii="Arial" w:eastAsia="Times New Roman" w:hAnsi="Arial" w:cs="Arial"/>
                <w:color w:val="9E9E9E"/>
                <w:sz w:val="18"/>
                <w:szCs w:val="18"/>
                <w:lang w:eastAsia="en-IN"/>
              </w:rPr>
              <w:t xml:space="preserve"> Cr.)</w:t>
            </w:r>
          </w:p>
        </w:tc>
        <w:tc>
          <w:tcPr>
            <w:tcW w:w="3885" w:type="dxa"/>
            <w:tcBorders>
              <w:top w:val="nil"/>
              <w:left w:val="nil"/>
              <w:bottom w:val="dashed" w:sz="6" w:space="0" w:color="212121"/>
              <w:right w:val="nil"/>
            </w:tcBorders>
            <w:shd w:val="clear" w:color="auto" w:fill="F5F5F5"/>
            <w:tcMar>
              <w:top w:w="120" w:type="dxa"/>
              <w:left w:w="240" w:type="dxa"/>
              <w:bottom w:w="120" w:type="dxa"/>
              <w:right w:w="240" w:type="dxa"/>
            </w:tcMar>
            <w:vAlign w:val="center"/>
            <w:hideMark/>
          </w:tcPr>
          <w:p w14:paraId="4EA9689B"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40,366.28</w:t>
            </w:r>
          </w:p>
        </w:tc>
      </w:tr>
      <w:tr w:rsidR="009029E3" w:rsidRPr="009029E3" w14:paraId="2DC0C8E3" w14:textId="77777777" w:rsidTr="009029E3">
        <w:tc>
          <w:tcPr>
            <w:tcW w:w="3885" w:type="dxa"/>
            <w:tcBorders>
              <w:top w:val="nil"/>
              <w:left w:val="nil"/>
              <w:bottom w:val="dashed" w:sz="6" w:space="0" w:color="212121"/>
              <w:right w:val="nil"/>
            </w:tcBorders>
            <w:shd w:val="clear" w:color="auto" w:fill="F5F5F5"/>
            <w:vAlign w:val="center"/>
            <w:hideMark/>
          </w:tcPr>
          <w:tbl>
            <w:tblPr>
              <w:tblW w:w="3645" w:type="dxa"/>
              <w:tblCellMar>
                <w:left w:w="0" w:type="dxa"/>
                <w:right w:w="0" w:type="dxa"/>
              </w:tblCellMar>
              <w:tblLook w:val="04A0" w:firstRow="1" w:lastRow="0" w:firstColumn="1" w:lastColumn="0" w:noHBand="0" w:noVBand="1"/>
            </w:tblPr>
            <w:tblGrid>
              <w:gridCol w:w="1822"/>
              <w:gridCol w:w="1823"/>
            </w:tblGrid>
            <w:tr w:rsidR="009029E3" w:rsidRPr="009029E3" w14:paraId="2F1035EE" w14:textId="77777777">
              <w:tc>
                <w:tcPr>
                  <w:tcW w:w="1823" w:type="dxa"/>
                  <w:tcBorders>
                    <w:top w:val="nil"/>
                    <w:left w:val="nil"/>
                    <w:bottom w:val="dashed" w:sz="6" w:space="0" w:color="212121"/>
                    <w:right w:val="nil"/>
                  </w:tcBorders>
                  <w:shd w:val="clear" w:color="auto" w:fill="F5F5F5"/>
                  <w:tcMar>
                    <w:top w:w="120" w:type="dxa"/>
                    <w:left w:w="240" w:type="dxa"/>
                    <w:bottom w:w="120" w:type="dxa"/>
                    <w:right w:w="240" w:type="dxa"/>
                  </w:tcMar>
                  <w:vAlign w:val="center"/>
                  <w:hideMark/>
                </w:tcPr>
                <w:p w14:paraId="3FB106D0"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Beta</w:t>
                  </w:r>
                </w:p>
              </w:tc>
              <w:tc>
                <w:tcPr>
                  <w:tcW w:w="1823" w:type="dxa"/>
                  <w:tcBorders>
                    <w:top w:val="nil"/>
                    <w:left w:val="nil"/>
                    <w:bottom w:val="dashed" w:sz="6" w:space="0" w:color="212121"/>
                    <w:right w:val="nil"/>
                  </w:tcBorders>
                  <w:shd w:val="clear" w:color="auto" w:fill="F5F5F5"/>
                  <w:tcMar>
                    <w:top w:w="120" w:type="dxa"/>
                    <w:left w:w="240" w:type="dxa"/>
                    <w:bottom w:w="120" w:type="dxa"/>
                    <w:right w:w="240" w:type="dxa"/>
                  </w:tcMar>
                  <w:vAlign w:val="center"/>
                  <w:hideMark/>
                </w:tcPr>
                <w:p w14:paraId="055F2B63"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0.81</w:t>
                  </w:r>
                </w:p>
              </w:tc>
            </w:tr>
            <w:tr w:rsidR="009029E3" w:rsidRPr="009029E3" w14:paraId="53E1B24E" w14:textId="77777777">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1BF1B172"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Div. Yield (%)</w:t>
                  </w:r>
                </w:p>
              </w:tc>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22312EEB"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0.35</w:t>
                  </w:r>
                </w:p>
              </w:tc>
            </w:tr>
            <w:tr w:rsidR="009029E3" w:rsidRPr="009029E3" w14:paraId="7E8EE714" w14:textId="77777777">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14823860"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P/B</w:t>
                  </w:r>
                </w:p>
              </w:tc>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62B96CC7"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7.40</w:t>
                  </w:r>
                </w:p>
              </w:tc>
            </w:tr>
            <w:tr w:rsidR="009029E3" w:rsidRPr="009029E3" w14:paraId="322BF16D" w14:textId="77777777">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4B43F3D5"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D/E</w:t>
                  </w:r>
                </w:p>
              </w:tc>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08EE1F1B"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w:t>
                  </w:r>
                </w:p>
              </w:tc>
            </w:tr>
            <w:tr w:rsidR="009029E3" w:rsidRPr="009029E3" w14:paraId="1AEAD168" w14:textId="77777777">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5AD9B94A"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Open Price</w:t>
                  </w:r>
                </w:p>
              </w:tc>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6DA62BCA"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1,226.00</w:t>
                  </w:r>
                </w:p>
              </w:tc>
            </w:tr>
          </w:tbl>
          <w:p w14:paraId="3D704159" w14:textId="77777777" w:rsidR="009029E3" w:rsidRPr="009029E3" w:rsidRDefault="009029E3" w:rsidP="009029E3">
            <w:pPr>
              <w:spacing w:after="0" w:line="240" w:lineRule="auto"/>
              <w:rPr>
                <w:rFonts w:ascii="Arial" w:eastAsia="Times New Roman" w:hAnsi="Arial" w:cs="Arial"/>
                <w:color w:val="9E9E9E"/>
                <w:sz w:val="18"/>
                <w:szCs w:val="18"/>
                <w:lang w:eastAsia="en-IN"/>
              </w:rPr>
            </w:pPr>
          </w:p>
        </w:tc>
        <w:tc>
          <w:tcPr>
            <w:tcW w:w="3885" w:type="dxa"/>
            <w:tcBorders>
              <w:top w:val="nil"/>
              <w:left w:val="nil"/>
              <w:bottom w:val="dashed" w:sz="6" w:space="0" w:color="212121"/>
              <w:right w:val="nil"/>
            </w:tcBorders>
            <w:shd w:val="clear" w:color="auto" w:fill="F5F5F5"/>
            <w:hideMark/>
          </w:tcPr>
          <w:tbl>
            <w:tblPr>
              <w:tblW w:w="3645" w:type="dxa"/>
              <w:tblCellMar>
                <w:left w:w="0" w:type="dxa"/>
                <w:right w:w="0" w:type="dxa"/>
              </w:tblCellMar>
              <w:tblLook w:val="04A0" w:firstRow="1" w:lastRow="0" w:firstColumn="1" w:lastColumn="0" w:noHBand="0" w:noVBand="1"/>
            </w:tblPr>
            <w:tblGrid>
              <w:gridCol w:w="1822"/>
              <w:gridCol w:w="1823"/>
            </w:tblGrid>
            <w:tr w:rsidR="009029E3" w:rsidRPr="009029E3" w14:paraId="6C4638E5" w14:textId="77777777">
              <w:tc>
                <w:tcPr>
                  <w:tcW w:w="1823" w:type="dxa"/>
                  <w:tcBorders>
                    <w:top w:val="nil"/>
                    <w:left w:val="nil"/>
                    <w:bottom w:val="dashed" w:sz="6" w:space="0" w:color="212121"/>
                    <w:right w:val="nil"/>
                  </w:tcBorders>
                  <w:shd w:val="clear" w:color="auto" w:fill="F5F5F5"/>
                  <w:tcMar>
                    <w:top w:w="120" w:type="dxa"/>
                    <w:left w:w="240" w:type="dxa"/>
                    <w:bottom w:w="120" w:type="dxa"/>
                    <w:right w:w="240" w:type="dxa"/>
                  </w:tcMar>
                  <w:vAlign w:val="center"/>
                  <w:hideMark/>
                </w:tcPr>
                <w:p w14:paraId="1687C083"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TTM P/E</w:t>
                  </w:r>
                </w:p>
              </w:tc>
              <w:tc>
                <w:tcPr>
                  <w:tcW w:w="1823" w:type="dxa"/>
                  <w:tcBorders>
                    <w:top w:val="nil"/>
                    <w:left w:val="nil"/>
                    <w:bottom w:val="dashed" w:sz="6" w:space="0" w:color="212121"/>
                    <w:right w:val="nil"/>
                  </w:tcBorders>
                  <w:shd w:val="clear" w:color="auto" w:fill="F5F5F5"/>
                  <w:tcMar>
                    <w:top w:w="120" w:type="dxa"/>
                    <w:left w:w="240" w:type="dxa"/>
                    <w:bottom w:w="120" w:type="dxa"/>
                    <w:right w:w="240" w:type="dxa"/>
                  </w:tcMar>
                  <w:vAlign w:val="center"/>
                  <w:hideMark/>
                </w:tcPr>
                <w:p w14:paraId="70F11882"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116.26</w:t>
                  </w:r>
                </w:p>
              </w:tc>
            </w:tr>
            <w:tr w:rsidR="009029E3" w:rsidRPr="009029E3" w14:paraId="4829EB6C" w14:textId="77777777">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5D01AB31"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Peg. Ratio</w:t>
                  </w:r>
                </w:p>
              </w:tc>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24115656"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0.87</w:t>
                  </w:r>
                </w:p>
              </w:tc>
            </w:tr>
            <w:tr w:rsidR="009029E3" w:rsidRPr="009029E3" w14:paraId="482910A2" w14:textId="77777777">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0B396155"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Sector P/E</w:t>
                  </w:r>
                </w:p>
              </w:tc>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3357BE37"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7.57</w:t>
                  </w:r>
                </w:p>
              </w:tc>
            </w:tr>
            <w:tr w:rsidR="009029E3" w:rsidRPr="009029E3" w14:paraId="05E5BD05" w14:textId="77777777">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6A6FE9B8" w14:textId="77777777" w:rsidR="009029E3" w:rsidRPr="009029E3" w:rsidRDefault="009029E3" w:rsidP="009029E3">
                  <w:pPr>
                    <w:spacing w:after="0" w:line="240" w:lineRule="auto"/>
                    <w:rPr>
                      <w:rFonts w:ascii="Arial" w:eastAsia="Times New Roman" w:hAnsi="Arial" w:cs="Arial"/>
                      <w:color w:val="9E9E9E"/>
                      <w:sz w:val="18"/>
                      <w:szCs w:val="18"/>
                      <w:lang w:eastAsia="en-IN"/>
                    </w:rPr>
                  </w:pPr>
                  <w:r w:rsidRPr="009029E3">
                    <w:rPr>
                      <w:rFonts w:ascii="Arial" w:eastAsia="Times New Roman" w:hAnsi="Arial" w:cs="Arial"/>
                      <w:color w:val="9E9E9E"/>
                      <w:sz w:val="18"/>
                      <w:szCs w:val="18"/>
                      <w:lang w:eastAsia="en-IN"/>
                    </w:rPr>
                    <w:t>Prev. Close</w:t>
                  </w:r>
                </w:p>
              </w:tc>
              <w:tc>
                <w:tcPr>
                  <w:tcW w:w="1823" w:type="dxa"/>
                  <w:tcBorders>
                    <w:top w:val="nil"/>
                    <w:left w:val="nil"/>
                    <w:bottom w:val="dashed" w:sz="6" w:space="0" w:color="212121"/>
                    <w:right w:val="nil"/>
                  </w:tcBorders>
                  <w:shd w:val="clear" w:color="auto" w:fill="F5F5F5"/>
                  <w:tcMar>
                    <w:top w:w="120" w:type="dxa"/>
                    <w:left w:w="120" w:type="dxa"/>
                    <w:bottom w:w="120" w:type="dxa"/>
                    <w:right w:w="120" w:type="dxa"/>
                  </w:tcMar>
                  <w:vAlign w:val="center"/>
                  <w:hideMark/>
                </w:tcPr>
                <w:p w14:paraId="62663400" w14:textId="77777777" w:rsidR="009029E3" w:rsidRPr="009029E3" w:rsidRDefault="009029E3" w:rsidP="009029E3">
                  <w:pPr>
                    <w:spacing w:after="0" w:line="240" w:lineRule="auto"/>
                    <w:jc w:val="right"/>
                    <w:rPr>
                      <w:rFonts w:ascii="Arial" w:eastAsia="Times New Roman" w:hAnsi="Arial" w:cs="Arial"/>
                      <w:color w:val="9E9E9E"/>
                      <w:sz w:val="18"/>
                      <w:szCs w:val="18"/>
                      <w:lang w:eastAsia="en-IN"/>
                    </w:rPr>
                  </w:pPr>
                  <w:r w:rsidRPr="009029E3">
                    <w:rPr>
                      <w:rFonts w:ascii="Lato" w:eastAsia="Times New Roman" w:hAnsi="Lato" w:cs="Arial"/>
                      <w:color w:val="212121"/>
                      <w:sz w:val="18"/>
                      <w:szCs w:val="18"/>
                      <w:bdr w:val="none" w:sz="0" w:space="0" w:color="auto" w:frame="1"/>
                      <w:lang w:eastAsia="en-IN"/>
                    </w:rPr>
                    <w:t>1,219.95</w:t>
                  </w:r>
                </w:p>
              </w:tc>
            </w:tr>
          </w:tbl>
          <w:p w14:paraId="59911433" w14:textId="77777777" w:rsidR="009029E3" w:rsidRPr="009029E3" w:rsidRDefault="009029E3" w:rsidP="009029E3">
            <w:pPr>
              <w:spacing w:after="0" w:line="240" w:lineRule="auto"/>
              <w:rPr>
                <w:rFonts w:ascii="Arial" w:eastAsia="Times New Roman" w:hAnsi="Arial" w:cs="Arial"/>
                <w:color w:val="9E9E9E"/>
                <w:sz w:val="18"/>
                <w:szCs w:val="18"/>
                <w:lang w:eastAsia="en-IN"/>
              </w:rPr>
            </w:pPr>
          </w:p>
        </w:tc>
      </w:tr>
    </w:tbl>
    <w:p w14:paraId="57E77691" w14:textId="77777777" w:rsidR="009029E3" w:rsidRPr="009029E3" w:rsidRDefault="009029E3" w:rsidP="009029E3">
      <w:pPr>
        <w:shd w:val="clear" w:color="auto" w:fill="FFFFFF"/>
        <w:spacing w:after="75" w:line="240" w:lineRule="auto"/>
        <w:rPr>
          <w:rFonts w:ascii="Lato" w:eastAsia="Times New Roman" w:hAnsi="Lato" w:cs="Times New Roman"/>
          <w:sz w:val="24"/>
          <w:szCs w:val="24"/>
          <w:lang w:eastAsia="en-IN"/>
        </w:rPr>
      </w:pPr>
      <w:hyperlink r:id="rId24" w:history="1">
        <w:r w:rsidRPr="009029E3">
          <w:rPr>
            <w:rFonts w:ascii="Arial" w:eastAsia="Times New Roman" w:hAnsi="Arial" w:cs="Arial"/>
            <w:b/>
            <w:bCs/>
            <w:color w:val="424242"/>
            <w:sz w:val="20"/>
            <w:szCs w:val="20"/>
            <w:u w:val="single"/>
            <w:bdr w:val="single" w:sz="6" w:space="8" w:color="E0E0E0" w:frame="1"/>
            <w:lang w:eastAsia="en-IN"/>
          </w:rPr>
          <w:t>VOLTAS share Key metrics</w:t>
        </w:r>
      </w:hyperlink>
    </w:p>
    <w:p w14:paraId="65BC8B2A" w14:textId="77777777" w:rsidR="009029E3" w:rsidRPr="009029E3" w:rsidRDefault="009029E3" w:rsidP="009029E3">
      <w:pPr>
        <w:shd w:val="clear" w:color="auto" w:fill="FFFFFF"/>
        <w:spacing w:after="240" w:line="420" w:lineRule="atLeast"/>
        <w:outlineLvl w:val="1"/>
        <w:rPr>
          <w:rFonts w:ascii="Arial" w:eastAsia="Times New Roman" w:hAnsi="Arial" w:cs="Arial"/>
          <w:b/>
          <w:bCs/>
          <w:color w:val="212121"/>
          <w:sz w:val="36"/>
          <w:szCs w:val="36"/>
          <w:lang w:eastAsia="en-IN"/>
        </w:rPr>
      </w:pPr>
      <w:r w:rsidRPr="009029E3">
        <w:rPr>
          <w:rFonts w:ascii="Arial" w:eastAsia="Times New Roman" w:hAnsi="Arial" w:cs="Arial"/>
          <w:b/>
          <w:bCs/>
          <w:color w:val="212121"/>
          <w:sz w:val="36"/>
          <w:szCs w:val="36"/>
          <w:lang w:eastAsia="en-IN"/>
        </w:rPr>
        <w:t>Voltas stock Analysis</w:t>
      </w:r>
    </w:p>
    <w:p w14:paraId="0D33B915" w14:textId="77777777" w:rsidR="009029E3" w:rsidRPr="009029E3" w:rsidRDefault="009029E3" w:rsidP="009029E3">
      <w:pPr>
        <w:shd w:val="clear" w:color="auto" w:fill="F5F5F5"/>
        <w:spacing w:after="75" w:line="240" w:lineRule="auto"/>
        <w:rPr>
          <w:rFonts w:ascii="Arial" w:eastAsia="Times New Roman" w:hAnsi="Arial" w:cs="Arial"/>
          <w:b/>
          <w:bCs/>
          <w:color w:val="212121"/>
          <w:lang w:eastAsia="en-IN"/>
        </w:rPr>
      </w:pPr>
      <w:r w:rsidRPr="009029E3">
        <w:rPr>
          <w:rFonts w:ascii="Arial" w:eastAsia="Times New Roman" w:hAnsi="Arial" w:cs="Arial"/>
          <w:b/>
          <w:bCs/>
          <w:color w:val="212121"/>
          <w:lang w:eastAsia="en-IN"/>
        </w:rPr>
        <w:t>Price Analysis</w:t>
      </w:r>
    </w:p>
    <w:tbl>
      <w:tblPr>
        <w:tblW w:w="7470" w:type="dxa"/>
        <w:tblCellMar>
          <w:left w:w="0" w:type="dxa"/>
          <w:right w:w="0" w:type="dxa"/>
        </w:tblCellMar>
        <w:tblLook w:val="04A0" w:firstRow="1" w:lastRow="0" w:firstColumn="1" w:lastColumn="0" w:noHBand="0" w:noVBand="1"/>
      </w:tblPr>
      <w:tblGrid>
        <w:gridCol w:w="2241"/>
        <w:gridCol w:w="5229"/>
      </w:tblGrid>
      <w:tr w:rsidR="009029E3" w:rsidRPr="009029E3" w14:paraId="7875B0DC" w14:textId="77777777" w:rsidTr="009029E3">
        <w:tc>
          <w:tcPr>
            <w:tcW w:w="1350" w:type="dxa"/>
            <w:tcBorders>
              <w:top w:val="nil"/>
              <w:left w:val="nil"/>
              <w:bottom w:val="nil"/>
              <w:right w:val="nil"/>
            </w:tcBorders>
            <w:vAlign w:val="center"/>
            <w:hideMark/>
          </w:tcPr>
          <w:p w14:paraId="1450008C"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1 Week</w:t>
            </w:r>
          </w:p>
        </w:tc>
        <w:tc>
          <w:tcPr>
            <w:tcW w:w="3150" w:type="dxa"/>
            <w:tcBorders>
              <w:top w:val="nil"/>
              <w:left w:val="nil"/>
              <w:bottom w:val="nil"/>
              <w:right w:val="nil"/>
            </w:tcBorders>
            <w:vAlign w:val="center"/>
            <w:hideMark/>
          </w:tcPr>
          <w:p w14:paraId="5C31AAE3" w14:textId="77777777" w:rsidR="009029E3" w:rsidRPr="009029E3" w:rsidRDefault="009029E3" w:rsidP="009029E3">
            <w:pPr>
              <w:spacing w:after="0" w:line="240" w:lineRule="auto"/>
              <w:rPr>
                <w:rFonts w:ascii="Arial" w:eastAsia="Times New Roman" w:hAnsi="Arial" w:cs="Arial"/>
                <w:color w:val="212121"/>
                <w:sz w:val="20"/>
                <w:szCs w:val="20"/>
                <w:lang w:eastAsia="en-IN"/>
              </w:rPr>
            </w:pPr>
            <w:r w:rsidRPr="009029E3">
              <w:rPr>
                <w:rFonts w:ascii="Lato" w:eastAsia="Times New Roman" w:hAnsi="Lato" w:cs="Arial"/>
                <w:color w:val="212121"/>
                <w:sz w:val="20"/>
                <w:szCs w:val="20"/>
                <w:bdr w:val="none" w:sz="0" w:space="0" w:color="auto" w:frame="1"/>
                <w:lang w:eastAsia="en-IN"/>
              </w:rPr>
              <w:t>10.79%</w:t>
            </w:r>
          </w:p>
        </w:tc>
      </w:tr>
      <w:tr w:rsidR="009029E3" w:rsidRPr="009029E3" w14:paraId="36E469CE" w14:textId="77777777" w:rsidTr="009029E3">
        <w:tc>
          <w:tcPr>
            <w:tcW w:w="1350" w:type="dxa"/>
            <w:tcBorders>
              <w:top w:val="nil"/>
              <w:left w:val="nil"/>
              <w:bottom w:val="nil"/>
              <w:right w:val="nil"/>
            </w:tcBorders>
            <w:vAlign w:val="center"/>
            <w:hideMark/>
          </w:tcPr>
          <w:p w14:paraId="560EE56D"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 Months</w:t>
            </w:r>
          </w:p>
        </w:tc>
        <w:tc>
          <w:tcPr>
            <w:tcW w:w="3150" w:type="dxa"/>
            <w:tcBorders>
              <w:top w:val="nil"/>
              <w:left w:val="nil"/>
              <w:bottom w:val="nil"/>
              <w:right w:val="nil"/>
            </w:tcBorders>
            <w:vAlign w:val="center"/>
            <w:hideMark/>
          </w:tcPr>
          <w:p w14:paraId="14846A08" w14:textId="77777777" w:rsidR="009029E3" w:rsidRPr="009029E3" w:rsidRDefault="009029E3" w:rsidP="009029E3">
            <w:pPr>
              <w:spacing w:after="0" w:line="240" w:lineRule="auto"/>
              <w:rPr>
                <w:rFonts w:ascii="Arial" w:eastAsia="Times New Roman" w:hAnsi="Arial" w:cs="Arial"/>
                <w:color w:val="212121"/>
                <w:sz w:val="20"/>
                <w:szCs w:val="20"/>
                <w:lang w:eastAsia="en-IN"/>
              </w:rPr>
            </w:pPr>
            <w:r w:rsidRPr="009029E3">
              <w:rPr>
                <w:rFonts w:ascii="Lato" w:eastAsia="Times New Roman" w:hAnsi="Lato" w:cs="Arial"/>
                <w:color w:val="212121"/>
                <w:sz w:val="20"/>
                <w:szCs w:val="20"/>
                <w:bdr w:val="none" w:sz="0" w:space="0" w:color="auto" w:frame="1"/>
                <w:lang w:eastAsia="en-IN"/>
              </w:rPr>
              <w:t>23.61%</w:t>
            </w:r>
          </w:p>
        </w:tc>
      </w:tr>
      <w:tr w:rsidR="009029E3" w:rsidRPr="009029E3" w14:paraId="399FC95E" w14:textId="77777777" w:rsidTr="009029E3">
        <w:tc>
          <w:tcPr>
            <w:tcW w:w="1350" w:type="dxa"/>
            <w:tcBorders>
              <w:top w:val="nil"/>
              <w:left w:val="nil"/>
              <w:bottom w:val="nil"/>
              <w:right w:val="nil"/>
            </w:tcBorders>
            <w:vAlign w:val="center"/>
            <w:hideMark/>
          </w:tcPr>
          <w:p w14:paraId="73BBE6D0"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6 Month</w:t>
            </w:r>
          </w:p>
        </w:tc>
        <w:tc>
          <w:tcPr>
            <w:tcW w:w="3150" w:type="dxa"/>
            <w:tcBorders>
              <w:top w:val="nil"/>
              <w:left w:val="nil"/>
              <w:bottom w:val="nil"/>
              <w:right w:val="nil"/>
            </w:tcBorders>
            <w:vAlign w:val="center"/>
            <w:hideMark/>
          </w:tcPr>
          <w:p w14:paraId="0A92B7BF" w14:textId="77777777" w:rsidR="009029E3" w:rsidRPr="009029E3" w:rsidRDefault="009029E3" w:rsidP="009029E3">
            <w:pPr>
              <w:spacing w:after="0" w:line="240" w:lineRule="auto"/>
              <w:rPr>
                <w:rFonts w:ascii="Arial" w:eastAsia="Times New Roman" w:hAnsi="Arial" w:cs="Arial"/>
                <w:color w:val="212121"/>
                <w:sz w:val="20"/>
                <w:szCs w:val="20"/>
                <w:lang w:eastAsia="en-IN"/>
              </w:rPr>
            </w:pPr>
            <w:r w:rsidRPr="009029E3">
              <w:rPr>
                <w:rFonts w:ascii="Lato" w:eastAsia="Times New Roman" w:hAnsi="Lato" w:cs="Arial"/>
                <w:color w:val="212121"/>
                <w:sz w:val="20"/>
                <w:szCs w:val="20"/>
                <w:bdr w:val="none" w:sz="0" w:space="0" w:color="auto" w:frame="1"/>
                <w:lang w:eastAsia="en-IN"/>
              </w:rPr>
              <w:t>39.81%</w:t>
            </w:r>
          </w:p>
        </w:tc>
      </w:tr>
      <w:tr w:rsidR="009029E3" w:rsidRPr="009029E3" w14:paraId="12651CC1" w14:textId="77777777" w:rsidTr="009029E3">
        <w:tc>
          <w:tcPr>
            <w:tcW w:w="1350" w:type="dxa"/>
            <w:tcBorders>
              <w:top w:val="nil"/>
              <w:left w:val="nil"/>
              <w:bottom w:val="nil"/>
              <w:right w:val="nil"/>
            </w:tcBorders>
            <w:vAlign w:val="center"/>
            <w:hideMark/>
          </w:tcPr>
          <w:p w14:paraId="41FCF0B7"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YTD</w:t>
            </w:r>
          </w:p>
        </w:tc>
        <w:tc>
          <w:tcPr>
            <w:tcW w:w="3150" w:type="dxa"/>
            <w:tcBorders>
              <w:top w:val="nil"/>
              <w:left w:val="nil"/>
              <w:bottom w:val="nil"/>
              <w:right w:val="nil"/>
            </w:tcBorders>
            <w:vAlign w:val="center"/>
            <w:hideMark/>
          </w:tcPr>
          <w:p w14:paraId="1FAB86F5" w14:textId="77777777" w:rsidR="009029E3" w:rsidRPr="009029E3" w:rsidRDefault="009029E3" w:rsidP="009029E3">
            <w:pPr>
              <w:spacing w:after="0" w:line="240" w:lineRule="auto"/>
              <w:rPr>
                <w:rFonts w:ascii="Arial" w:eastAsia="Times New Roman" w:hAnsi="Arial" w:cs="Arial"/>
                <w:color w:val="212121"/>
                <w:sz w:val="20"/>
                <w:szCs w:val="20"/>
                <w:lang w:eastAsia="en-IN"/>
              </w:rPr>
            </w:pPr>
            <w:r w:rsidRPr="009029E3">
              <w:rPr>
                <w:rFonts w:ascii="Lato" w:eastAsia="Times New Roman" w:hAnsi="Lato" w:cs="Arial"/>
                <w:color w:val="212121"/>
                <w:sz w:val="20"/>
                <w:szCs w:val="20"/>
                <w:bdr w:val="none" w:sz="0" w:space="0" w:color="auto" w:frame="1"/>
                <w:lang w:eastAsia="en-IN"/>
              </w:rPr>
              <w:t>24.69%</w:t>
            </w:r>
          </w:p>
        </w:tc>
      </w:tr>
      <w:tr w:rsidR="009029E3" w:rsidRPr="009029E3" w14:paraId="5AA5A98F" w14:textId="77777777" w:rsidTr="009029E3">
        <w:tc>
          <w:tcPr>
            <w:tcW w:w="1350" w:type="dxa"/>
            <w:tcBorders>
              <w:top w:val="nil"/>
              <w:left w:val="nil"/>
              <w:bottom w:val="nil"/>
              <w:right w:val="nil"/>
            </w:tcBorders>
            <w:vAlign w:val="center"/>
            <w:hideMark/>
          </w:tcPr>
          <w:p w14:paraId="4C0CD0FC"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1 Year</w:t>
            </w:r>
          </w:p>
        </w:tc>
        <w:tc>
          <w:tcPr>
            <w:tcW w:w="3150" w:type="dxa"/>
            <w:tcBorders>
              <w:top w:val="nil"/>
              <w:left w:val="nil"/>
              <w:bottom w:val="nil"/>
              <w:right w:val="nil"/>
            </w:tcBorders>
            <w:vAlign w:val="center"/>
            <w:hideMark/>
          </w:tcPr>
          <w:p w14:paraId="22BA2838" w14:textId="77777777" w:rsidR="009029E3" w:rsidRPr="009029E3" w:rsidRDefault="009029E3" w:rsidP="009029E3">
            <w:pPr>
              <w:spacing w:after="0" w:line="240" w:lineRule="auto"/>
              <w:rPr>
                <w:rFonts w:ascii="Arial" w:eastAsia="Times New Roman" w:hAnsi="Arial" w:cs="Arial"/>
                <w:color w:val="212121"/>
                <w:sz w:val="20"/>
                <w:szCs w:val="20"/>
                <w:lang w:eastAsia="en-IN"/>
              </w:rPr>
            </w:pPr>
            <w:r w:rsidRPr="009029E3">
              <w:rPr>
                <w:rFonts w:ascii="Lato" w:eastAsia="Times New Roman" w:hAnsi="Lato" w:cs="Arial"/>
                <w:color w:val="212121"/>
                <w:sz w:val="20"/>
                <w:szCs w:val="20"/>
                <w:bdr w:val="none" w:sz="0" w:space="0" w:color="auto" w:frame="1"/>
                <w:lang w:eastAsia="en-IN"/>
              </w:rPr>
              <w:t>48.20%</w:t>
            </w:r>
          </w:p>
        </w:tc>
      </w:tr>
    </w:tbl>
    <w:p w14:paraId="2066BC27" w14:textId="77777777" w:rsidR="009029E3" w:rsidRPr="009029E3" w:rsidRDefault="009029E3" w:rsidP="009029E3">
      <w:pPr>
        <w:shd w:val="clear" w:color="auto" w:fill="F5F5F5"/>
        <w:spacing w:after="0" w:line="240" w:lineRule="auto"/>
        <w:rPr>
          <w:rFonts w:ascii="Arial" w:eastAsia="Times New Roman" w:hAnsi="Arial" w:cs="Arial"/>
          <w:b/>
          <w:bCs/>
          <w:color w:val="212121"/>
          <w:lang w:eastAsia="en-IN"/>
        </w:rPr>
      </w:pPr>
      <w:r w:rsidRPr="009029E3">
        <w:rPr>
          <w:rFonts w:ascii="Arial" w:eastAsia="Times New Roman" w:hAnsi="Arial" w:cs="Arial"/>
          <w:b/>
          <w:bCs/>
          <w:color w:val="212121"/>
          <w:lang w:eastAsia="en-IN"/>
        </w:rPr>
        <w:t>Risk Meter</w:t>
      </w:r>
    </w:p>
    <w:p w14:paraId="204CD88C" w14:textId="77777777" w:rsidR="009029E3" w:rsidRPr="009029E3" w:rsidRDefault="009029E3" w:rsidP="009029E3">
      <w:pPr>
        <w:numPr>
          <w:ilvl w:val="0"/>
          <w:numId w:val="16"/>
        </w:numPr>
        <w:shd w:val="clear" w:color="auto" w:fill="F5F5F5"/>
        <w:spacing w:after="0" w:line="240" w:lineRule="auto"/>
        <w:ind w:right="75"/>
        <w:rPr>
          <w:rFonts w:ascii="Arial" w:eastAsia="Times New Roman" w:hAnsi="Arial" w:cs="Arial"/>
          <w:b/>
          <w:bCs/>
          <w:color w:val="212121"/>
          <w:lang w:eastAsia="en-IN"/>
        </w:rPr>
      </w:pPr>
    </w:p>
    <w:p w14:paraId="3F1C2510" w14:textId="77777777" w:rsidR="009029E3" w:rsidRPr="009029E3" w:rsidRDefault="009029E3" w:rsidP="009029E3">
      <w:pPr>
        <w:numPr>
          <w:ilvl w:val="0"/>
          <w:numId w:val="16"/>
        </w:numPr>
        <w:shd w:val="clear" w:color="auto" w:fill="F5F5F5"/>
        <w:spacing w:after="0" w:line="240" w:lineRule="auto"/>
        <w:ind w:right="75"/>
        <w:rPr>
          <w:rFonts w:ascii="Arial" w:eastAsia="Times New Roman" w:hAnsi="Arial" w:cs="Arial"/>
          <w:b/>
          <w:bCs/>
          <w:color w:val="212121"/>
          <w:lang w:eastAsia="en-IN"/>
        </w:rPr>
      </w:pPr>
    </w:p>
    <w:p w14:paraId="35C6A51D" w14:textId="77777777" w:rsidR="009029E3" w:rsidRPr="009029E3" w:rsidRDefault="009029E3" w:rsidP="009029E3">
      <w:pPr>
        <w:numPr>
          <w:ilvl w:val="0"/>
          <w:numId w:val="16"/>
        </w:numPr>
        <w:shd w:val="clear" w:color="auto" w:fill="F5F5F5"/>
        <w:spacing w:after="0" w:line="240" w:lineRule="auto"/>
        <w:ind w:right="75"/>
        <w:rPr>
          <w:rFonts w:ascii="Arial" w:eastAsia="Times New Roman" w:hAnsi="Arial" w:cs="Arial"/>
          <w:b/>
          <w:bCs/>
          <w:color w:val="212121"/>
          <w:lang w:eastAsia="en-IN"/>
        </w:rPr>
      </w:pPr>
      <w:r w:rsidRPr="009029E3">
        <w:rPr>
          <w:rFonts w:ascii="Lato" w:eastAsia="Times New Roman" w:hAnsi="Lato" w:cs="Arial"/>
          <w:color w:val="212121"/>
          <w:bdr w:val="none" w:sz="0" w:space="0" w:color="auto" w:frame="1"/>
          <w:lang w:eastAsia="en-IN"/>
        </w:rPr>
        <w:t>28%Balanced risk</w:t>
      </w:r>
    </w:p>
    <w:p w14:paraId="20B91C42" w14:textId="77777777" w:rsidR="009029E3" w:rsidRPr="009029E3" w:rsidRDefault="009029E3" w:rsidP="009029E3">
      <w:pPr>
        <w:numPr>
          <w:ilvl w:val="0"/>
          <w:numId w:val="16"/>
        </w:numPr>
        <w:shd w:val="clear" w:color="auto" w:fill="F5F5F5"/>
        <w:spacing w:after="0" w:line="240" w:lineRule="auto"/>
        <w:ind w:right="75"/>
        <w:rPr>
          <w:rFonts w:ascii="Arial" w:eastAsia="Times New Roman" w:hAnsi="Arial" w:cs="Arial"/>
          <w:b/>
          <w:bCs/>
          <w:color w:val="212121"/>
          <w:lang w:eastAsia="en-IN"/>
        </w:rPr>
      </w:pPr>
    </w:p>
    <w:p w14:paraId="787DD7D4" w14:textId="58BAAF78" w:rsidR="009029E3" w:rsidRPr="009029E3" w:rsidRDefault="000A1175" w:rsidP="009029E3">
      <w:pPr>
        <w:numPr>
          <w:ilvl w:val="0"/>
          <w:numId w:val="16"/>
        </w:numPr>
        <w:shd w:val="clear" w:color="auto" w:fill="F5F5F5"/>
        <w:spacing w:after="0" w:line="240" w:lineRule="auto"/>
        <w:ind w:right="75"/>
        <w:rPr>
          <w:rFonts w:ascii="Arial" w:eastAsia="Times New Roman" w:hAnsi="Arial" w:cs="Arial"/>
          <w:b/>
          <w:bCs/>
          <w:color w:val="212121"/>
          <w:lang w:eastAsia="en-IN"/>
        </w:rPr>
      </w:pPr>
      <w:r>
        <w:rPr>
          <w:noProof/>
        </w:rPr>
        <w:lastRenderedPageBreak/>
        <w:drawing>
          <wp:inline distT="0" distB="0" distL="0" distR="0" wp14:anchorId="26B63712" wp14:editId="28F4F729">
            <wp:extent cx="6063615" cy="370205"/>
            <wp:effectExtent l="0" t="0" r="0" b="0"/>
            <wp:docPr id="152783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3615" cy="370205"/>
                    </a:xfrm>
                    <a:prstGeom prst="rect">
                      <a:avLst/>
                    </a:prstGeom>
                    <a:noFill/>
                    <a:ln>
                      <a:noFill/>
                    </a:ln>
                  </pic:spPr>
                </pic:pic>
              </a:graphicData>
            </a:graphic>
          </wp:inline>
        </w:drawing>
      </w:r>
    </w:p>
    <w:p w14:paraId="0ECDE7A4" w14:textId="77777777" w:rsidR="009029E3" w:rsidRPr="009029E3" w:rsidRDefault="009029E3" w:rsidP="009029E3">
      <w:pPr>
        <w:shd w:val="clear" w:color="auto" w:fill="F5F5F5"/>
        <w:spacing w:after="0" w:line="240" w:lineRule="auto"/>
        <w:rPr>
          <w:rFonts w:ascii="Arial" w:eastAsia="Times New Roman" w:hAnsi="Arial" w:cs="Arial"/>
          <w:b/>
          <w:bCs/>
          <w:color w:val="212121"/>
          <w:lang w:eastAsia="en-IN"/>
        </w:rPr>
      </w:pPr>
      <w:proofErr w:type="spellStart"/>
      <w:r w:rsidRPr="009029E3">
        <w:rPr>
          <w:rFonts w:ascii="Arial" w:eastAsia="Times New Roman" w:hAnsi="Arial" w:cs="Arial"/>
          <w:b/>
          <w:bCs/>
          <w:color w:val="212121"/>
          <w:lang w:eastAsia="en-IN"/>
        </w:rPr>
        <w:t>Recos</w:t>
      </w:r>
      <w:proofErr w:type="spellEnd"/>
    </w:p>
    <w:p w14:paraId="0C3C295E" w14:textId="77777777" w:rsidR="009029E3" w:rsidRPr="009029E3" w:rsidRDefault="009029E3" w:rsidP="009029E3">
      <w:pPr>
        <w:numPr>
          <w:ilvl w:val="0"/>
          <w:numId w:val="17"/>
        </w:numPr>
        <w:shd w:val="clear" w:color="auto" w:fill="F5F5F5"/>
        <w:spacing w:after="0" w:line="240" w:lineRule="auto"/>
        <w:ind w:right="75"/>
        <w:rPr>
          <w:rFonts w:ascii="Arial" w:eastAsia="Times New Roman" w:hAnsi="Arial" w:cs="Arial"/>
          <w:color w:val="212121"/>
          <w:sz w:val="18"/>
          <w:szCs w:val="18"/>
          <w:lang w:eastAsia="en-IN"/>
        </w:rPr>
      </w:pPr>
      <w:r w:rsidRPr="009029E3">
        <w:rPr>
          <w:rFonts w:ascii="Lato" w:eastAsia="Times New Roman" w:hAnsi="Lato" w:cs="Arial"/>
          <w:color w:val="212121"/>
          <w:sz w:val="18"/>
          <w:szCs w:val="18"/>
          <w:bdr w:val="none" w:sz="0" w:space="0" w:color="auto" w:frame="1"/>
          <w:lang w:eastAsia="en-IN"/>
        </w:rPr>
        <w:t>Strong Sell</w:t>
      </w:r>
    </w:p>
    <w:p w14:paraId="7B0BA3C2" w14:textId="77777777" w:rsidR="009029E3" w:rsidRPr="009029E3" w:rsidRDefault="009029E3" w:rsidP="009029E3">
      <w:pPr>
        <w:numPr>
          <w:ilvl w:val="0"/>
          <w:numId w:val="17"/>
        </w:numPr>
        <w:shd w:val="clear" w:color="auto" w:fill="F5F5F5"/>
        <w:spacing w:after="0" w:line="240" w:lineRule="auto"/>
        <w:ind w:right="75"/>
        <w:jc w:val="center"/>
        <w:rPr>
          <w:rFonts w:ascii="Arial" w:eastAsia="Times New Roman" w:hAnsi="Arial" w:cs="Arial"/>
          <w:color w:val="212121"/>
          <w:sz w:val="18"/>
          <w:szCs w:val="18"/>
          <w:lang w:eastAsia="en-IN"/>
        </w:rPr>
      </w:pPr>
      <w:r w:rsidRPr="009029E3">
        <w:rPr>
          <w:rFonts w:ascii="Lato" w:eastAsia="Times New Roman" w:hAnsi="Lato" w:cs="Arial"/>
          <w:color w:val="212121"/>
          <w:sz w:val="18"/>
          <w:szCs w:val="18"/>
          <w:bdr w:val="none" w:sz="0" w:space="0" w:color="auto" w:frame="1"/>
          <w:lang w:eastAsia="en-IN"/>
        </w:rPr>
        <w:t>Sell</w:t>
      </w:r>
    </w:p>
    <w:p w14:paraId="0896348E" w14:textId="77777777" w:rsidR="009029E3" w:rsidRPr="009029E3" w:rsidRDefault="009029E3" w:rsidP="009029E3">
      <w:pPr>
        <w:numPr>
          <w:ilvl w:val="0"/>
          <w:numId w:val="17"/>
        </w:numPr>
        <w:shd w:val="clear" w:color="auto" w:fill="F5F5F5"/>
        <w:spacing w:after="0" w:line="240" w:lineRule="auto"/>
        <w:ind w:right="75"/>
        <w:jc w:val="center"/>
        <w:rPr>
          <w:rFonts w:ascii="Arial" w:eastAsia="Times New Roman" w:hAnsi="Arial" w:cs="Arial"/>
          <w:color w:val="212121"/>
          <w:sz w:val="18"/>
          <w:szCs w:val="18"/>
          <w:lang w:eastAsia="en-IN"/>
        </w:rPr>
      </w:pPr>
      <w:r w:rsidRPr="009029E3">
        <w:rPr>
          <w:rFonts w:ascii="Lato" w:eastAsia="Times New Roman" w:hAnsi="Lato" w:cs="Arial"/>
          <w:color w:val="212121"/>
          <w:sz w:val="18"/>
          <w:szCs w:val="18"/>
          <w:bdr w:val="none" w:sz="0" w:space="0" w:color="auto" w:frame="1"/>
          <w:lang w:eastAsia="en-IN"/>
        </w:rPr>
        <w:t>Hold</w:t>
      </w:r>
    </w:p>
    <w:p w14:paraId="056ACE6E" w14:textId="77777777" w:rsidR="009029E3" w:rsidRPr="009029E3" w:rsidRDefault="009029E3" w:rsidP="009029E3">
      <w:pPr>
        <w:numPr>
          <w:ilvl w:val="0"/>
          <w:numId w:val="17"/>
        </w:numPr>
        <w:shd w:val="clear" w:color="auto" w:fill="F5F5F5"/>
        <w:spacing w:after="0" w:line="240" w:lineRule="auto"/>
        <w:ind w:right="75"/>
        <w:jc w:val="center"/>
        <w:rPr>
          <w:rFonts w:ascii="Arial" w:eastAsia="Times New Roman" w:hAnsi="Arial" w:cs="Arial"/>
          <w:color w:val="212121"/>
          <w:sz w:val="18"/>
          <w:szCs w:val="18"/>
          <w:lang w:eastAsia="en-IN"/>
        </w:rPr>
      </w:pPr>
      <w:r w:rsidRPr="009029E3">
        <w:rPr>
          <w:rFonts w:ascii="Lato" w:eastAsia="Times New Roman" w:hAnsi="Lato" w:cs="Arial"/>
          <w:color w:val="212121"/>
          <w:sz w:val="18"/>
          <w:szCs w:val="18"/>
          <w:bdr w:val="none" w:sz="0" w:space="0" w:color="auto" w:frame="1"/>
          <w:lang w:eastAsia="en-IN"/>
        </w:rPr>
        <w:t>Buy</w:t>
      </w:r>
    </w:p>
    <w:p w14:paraId="6D7E1731" w14:textId="77777777" w:rsidR="009029E3" w:rsidRPr="009029E3" w:rsidRDefault="009029E3" w:rsidP="009029E3">
      <w:pPr>
        <w:numPr>
          <w:ilvl w:val="0"/>
          <w:numId w:val="17"/>
        </w:numPr>
        <w:shd w:val="clear" w:color="auto" w:fill="F5F5F5"/>
        <w:spacing w:after="0" w:line="240" w:lineRule="auto"/>
        <w:ind w:right="75"/>
        <w:jc w:val="right"/>
        <w:rPr>
          <w:rFonts w:ascii="Arial" w:eastAsia="Times New Roman" w:hAnsi="Arial" w:cs="Arial"/>
          <w:color w:val="212121"/>
          <w:sz w:val="18"/>
          <w:szCs w:val="18"/>
          <w:lang w:eastAsia="en-IN"/>
        </w:rPr>
      </w:pPr>
      <w:r w:rsidRPr="009029E3">
        <w:rPr>
          <w:rFonts w:ascii="Lato" w:eastAsia="Times New Roman" w:hAnsi="Lato" w:cs="Arial"/>
          <w:color w:val="212121"/>
          <w:sz w:val="18"/>
          <w:szCs w:val="18"/>
          <w:bdr w:val="none" w:sz="0" w:space="0" w:color="auto" w:frame="1"/>
          <w:lang w:eastAsia="en-IN"/>
        </w:rPr>
        <w:t>Strong Buy</w:t>
      </w:r>
    </w:p>
    <w:p w14:paraId="194CACB6" w14:textId="77777777" w:rsidR="009029E3" w:rsidRPr="009029E3" w:rsidRDefault="009029E3" w:rsidP="009029E3">
      <w:pPr>
        <w:shd w:val="clear" w:color="auto" w:fill="EBEBE8"/>
        <w:spacing w:after="75" w:line="240" w:lineRule="auto"/>
        <w:rPr>
          <w:rFonts w:ascii="Arial" w:eastAsia="Times New Roman" w:hAnsi="Arial" w:cs="Arial"/>
          <w:b/>
          <w:bCs/>
          <w:lang w:eastAsia="en-IN"/>
        </w:rPr>
      </w:pPr>
      <w:r w:rsidRPr="009029E3">
        <w:rPr>
          <w:rFonts w:ascii="Arial" w:eastAsia="Times New Roman" w:hAnsi="Arial" w:cs="Arial"/>
          <w:b/>
          <w:bCs/>
          <w:lang w:eastAsia="en-IN"/>
        </w:rPr>
        <w:t>Analysts' Views</w:t>
      </w:r>
    </w:p>
    <w:tbl>
      <w:tblPr>
        <w:tblW w:w="7470" w:type="dxa"/>
        <w:tblCellMar>
          <w:left w:w="0" w:type="dxa"/>
          <w:right w:w="0" w:type="dxa"/>
        </w:tblCellMar>
        <w:tblLook w:val="04A0" w:firstRow="1" w:lastRow="0" w:firstColumn="1" w:lastColumn="0" w:noHBand="0" w:noVBand="1"/>
      </w:tblPr>
      <w:tblGrid>
        <w:gridCol w:w="1494"/>
        <w:gridCol w:w="1494"/>
        <w:gridCol w:w="1494"/>
        <w:gridCol w:w="1494"/>
        <w:gridCol w:w="1494"/>
      </w:tblGrid>
      <w:tr w:rsidR="009029E3" w:rsidRPr="009029E3" w14:paraId="26DD895A" w14:textId="77777777" w:rsidTr="009029E3">
        <w:tc>
          <w:tcPr>
            <w:tcW w:w="1494" w:type="dxa"/>
            <w:tcBorders>
              <w:top w:val="nil"/>
              <w:left w:val="nil"/>
              <w:bottom w:val="nil"/>
              <w:right w:val="nil"/>
            </w:tcBorders>
            <w:shd w:val="clear" w:color="auto" w:fill="F5F5F5"/>
            <w:noWrap/>
            <w:tcMar>
              <w:top w:w="150" w:type="dxa"/>
              <w:left w:w="150" w:type="dxa"/>
              <w:bottom w:w="150" w:type="dxa"/>
              <w:right w:w="150" w:type="dxa"/>
            </w:tcMar>
            <w:vAlign w:val="center"/>
            <w:hideMark/>
          </w:tcPr>
          <w:p w14:paraId="2D8A89FA" w14:textId="77777777" w:rsidR="009029E3" w:rsidRPr="009029E3" w:rsidRDefault="009029E3" w:rsidP="009029E3">
            <w:pPr>
              <w:spacing w:after="0" w:line="240" w:lineRule="auto"/>
              <w:rPr>
                <w:rFonts w:ascii="Arial" w:eastAsia="Times New Roman" w:hAnsi="Arial" w:cs="Arial"/>
                <w:b/>
                <w:bCs/>
                <w:color w:val="212121"/>
                <w:sz w:val="18"/>
                <w:szCs w:val="18"/>
                <w:lang w:eastAsia="en-IN"/>
              </w:rPr>
            </w:pPr>
            <w:r w:rsidRPr="009029E3">
              <w:rPr>
                <w:rFonts w:ascii="Arial" w:eastAsia="Times New Roman" w:hAnsi="Arial" w:cs="Arial"/>
                <w:b/>
                <w:bCs/>
                <w:color w:val="212121"/>
                <w:sz w:val="18"/>
                <w:szCs w:val="18"/>
                <w:lang w:eastAsia="en-IN"/>
              </w:rPr>
              <w:t>Ratings</w:t>
            </w:r>
          </w:p>
        </w:tc>
        <w:tc>
          <w:tcPr>
            <w:tcW w:w="1494" w:type="dxa"/>
            <w:tcBorders>
              <w:top w:val="nil"/>
              <w:left w:val="nil"/>
              <w:bottom w:val="nil"/>
              <w:right w:val="nil"/>
            </w:tcBorders>
            <w:shd w:val="clear" w:color="auto" w:fill="F5F5F5"/>
            <w:noWrap/>
            <w:tcMar>
              <w:top w:w="150" w:type="dxa"/>
              <w:left w:w="150" w:type="dxa"/>
              <w:bottom w:w="150" w:type="dxa"/>
              <w:right w:w="150" w:type="dxa"/>
            </w:tcMar>
            <w:vAlign w:val="center"/>
            <w:hideMark/>
          </w:tcPr>
          <w:p w14:paraId="36DBF6B7" w14:textId="77777777" w:rsidR="009029E3" w:rsidRPr="009029E3" w:rsidRDefault="009029E3" w:rsidP="009029E3">
            <w:pPr>
              <w:spacing w:after="0" w:line="240" w:lineRule="auto"/>
              <w:rPr>
                <w:rFonts w:ascii="Arial" w:eastAsia="Times New Roman" w:hAnsi="Arial" w:cs="Arial"/>
                <w:b/>
                <w:bCs/>
                <w:color w:val="212121"/>
                <w:sz w:val="18"/>
                <w:szCs w:val="18"/>
                <w:lang w:eastAsia="en-IN"/>
              </w:rPr>
            </w:pPr>
            <w:r w:rsidRPr="009029E3">
              <w:rPr>
                <w:rFonts w:ascii="Arial" w:eastAsia="Times New Roman" w:hAnsi="Arial" w:cs="Arial"/>
                <w:b/>
                <w:bCs/>
                <w:color w:val="212121"/>
                <w:sz w:val="18"/>
                <w:szCs w:val="18"/>
                <w:lang w:eastAsia="en-IN"/>
              </w:rPr>
              <w:t>Current</w:t>
            </w:r>
          </w:p>
        </w:tc>
        <w:tc>
          <w:tcPr>
            <w:tcW w:w="1494" w:type="dxa"/>
            <w:tcBorders>
              <w:top w:val="nil"/>
              <w:left w:val="nil"/>
              <w:bottom w:val="nil"/>
              <w:right w:val="nil"/>
            </w:tcBorders>
            <w:shd w:val="clear" w:color="auto" w:fill="F5F5F5"/>
            <w:noWrap/>
            <w:tcMar>
              <w:top w:w="150" w:type="dxa"/>
              <w:left w:w="150" w:type="dxa"/>
              <w:bottom w:w="150" w:type="dxa"/>
              <w:right w:w="150" w:type="dxa"/>
            </w:tcMar>
            <w:vAlign w:val="center"/>
            <w:hideMark/>
          </w:tcPr>
          <w:p w14:paraId="2F949B7B" w14:textId="77777777" w:rsidR="009029E3" w:rsidRPr="009029E3" w:rsidRDefault="009029E3" w:rsidP="009029E3">
            <w:pPr>
              <w:spacing w:after="0" w:line="240" w:lineRule="auto"/>
              <w:rPr>
                <w:rFonts w:ascii="Arial" w:eastAsia="Times New Roman" w:hAnsi="Arial" w:cs="Arial"/>
                <w:b/>
                <w:bCs/>
                <w:color w:val="212121"/>
                <w:sz w:val="18"/>
                <w:szCs w:val="18"/>
                <w:lang w:eastAsia="en-IN"/>
              </w:rPr>
            </w:pPr>
            <w:r w:rsidRPr="009029E3">
              <w:rPr>
                <w:rFonts w:ascii="Arial" w:eastAsia="Times New Roman" w:hAnsi="Arial" w:cs="Arial"/>
                <w:b/>
                <w:bCs/>
                <w:color w:val="212121"/>
                <w:sz w:val="18"/>
                <w:szCs w:val="18"/>
                <w:lang w:eastAsia="en-IN"/>
              </w:rPr>
              <w:t>1 W Ago</w:t>
            </w:r>
          </w:p>
        </w:tc>
        <w:tc>
          <w:tcPr>
            <w:tcW w:w="1494" w:type="dxa"/>
            <w:tcBorders>
              <w:top w:val="nil"/>
              <w:left w:val="nil"/>
              <w:bottom w:val="nil"/>
              <w:right w:val="nil"/>
            </w:tcBorders>
            <w:shd w:val="clear" w:color="auto" w:fill="F5F5F5"/>
            <w:noWrap/>
            <w:tcMar>
              <w:top w:w="150" w:type="dxa"/>
              <w:left w:w="150" w:type="dxa"/>
              <w:bottom w:w="150" w:type="dxa"/>
              <w:right w:w="150" w:type="dxa"/>
            </w:tcMar>
            <w:vAlign w:val="center"/>
            <w:hideMark/>
          </w:tcPr>
          <w:p w14:paraId="731D7EB8" w14:textId="77777777" w:rsidR="009029E3" w:rsidRPr="009029E3" w:rsidRDefault="009029E3" w:rsidP="009029E3">
            <w:pPr>
              <w:spacing w:after="0" w:line="240" w:lineRule="auto"/>
              <w:rPr>
                <w:rFonts w:ascii="Arial" w:eastAsia="Times New Roman" w:hAnsi="Arial" w:cs="Arial"/>
                <w:b/>
                <w:bCs/>
                <w:color w:val="212121"/>
                <w:sz w:val="18"/>
                <w:szCs w:val="18"/>
                <w:lang w:eastAsia="en-IN"/>
              </w:rPr>
            </w:pPr>
            <w:r w:rsidRPr="009029E3">
              <w:rPr>
                <w:rFonts w:ascii="Arial" w:eastAsia="Times New Roman" w:hAnsi="Arial" w:cs="Arial"/>
                <w:b/>
                <w:bCs/>
                <w:color w:val="212121"/>
                <w:sz w:val="18"/>
                <w:szCs w:val="18"/>
                <w:lang w:eastAsia="en-IN"/>
              </w:rPr>
              <w:t>1 M Ago</w:t>
            </w:r>
          </w:p>
        </w:tc>
        <w:tc>
          <w:tcPr>
            <w:tcW w:w="1494" w:type="dxa"/>
            <w:tcBorders>
              <w:top w:val="nil"/>
              <w:left w:val="nil"/>
              <w:bottom w:val="nil"/>
              <w:right w:val="nil"/>
            </w:tcBorders>
            <w:shd w:val="clear" w:color="auto" w:fill="F5F5F5"/>
            <w:noWrap/>
            <w:tcMar>
              <w:top w:w="150" w:type="dxa"/>
              <w:left w:w="150" w:type="dxa"/>
              <w:bottom w:w="150" w:type="dxa"/>
              <w:right w:w="150" w:type="dxa"/>
            </w:tcMar>
            <w:vAlign w:val="center"/>
            <w:hideMark/>
          </w:tcPr>
          <w:p w14:paraId="4D934C28" w14:textId="77777777" w:rsidR="009029E3" w:rsidRPr="009029E3" w:rsidRDefault="009029E3" w:rsidP="009029E3">
            <w:pPr>
              <w:spacing w:after="0" w:line="240" w:lineRule="auto"/>
              <w:rPr>
                <w:rFonts w:ascii="Arial" w:eastAsia="Times New Roman" w:hAnsi="Arial" w:cs="Arial"/>
                <w:b/>
                <w:bCs/>
                <w:color w:val="212121"/>
                <w:sz w:val="18"/>
                <w:szCs w:val="18"/>
                <w:lang w:eastAsia="en-IN"/>
              </w:rPr>
            </w:pPr>
            <w:r w:rsidRPr="009029E3">
              <w:rPr>
                <w:rFonts w:ascii="Arial" w:eastAsia="Times New Roman" w:hAnsi="Arial" w:cs="Arial"/>
                <w:b/>
                <w:bCs/>
                <w:color w:val="212121"/>
                <w:sz w:val="18"/>
                <w:szCs w:val="18"/>
                <w:lang w:eastAsia="en-IN"/>
              </w:rPr>
              <w:t>3 M Ago</w:t>
            </w:r>
          </w:p>
        </w:tc>
      </w:tr>
      <w:tr w:rsidR="009029E3" w:rsidRPr="009029E3" w14:paraId="2E0DC0C6" w14:textId="77777777" w:rsidTr="009029E3">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1BEB0DFA"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Strong Buy</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2383DFDA"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5</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152F723C"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5</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583E1893"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5</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6141A2C1"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7</w:t>
            </w:r>
          </w:p>
        </w:tc>
      </w:tr>
      <w:tr w:rsidR="009029E3" w:rsidRPr="009029E3" w14:paraId="5C62AAB9" w14:textId="77777777" w:rsidTr="009029E3">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60A92CAB"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Buy</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55237390"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8</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4C15342D"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8</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647F8C85"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8</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0C3EB2EB"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8</w:t>
            </w:r>
          </w:p>
        </w:tc>
      </w:tr>
      <w:tr w:rsidR="009029E3" w:rsidRPr="009029E3" w14:paraId="6ECC0E89" w14:textId="77777777" w:rsidTr="009029E3">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503C74BD"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Hold</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3A576854"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12</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464A270C"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12</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25C8CA9B"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11</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23116E95"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11</w:t>
            </w:r>
          </w:p>
        </w:tc>
      </w:tr>
      <w:tr w:rsidR="009029E3" w:rsidRPr="009029E3" w14:paraId="29A55F4B" w14:textId="77777777" w:rsidTr="009029E3">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255697C1"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Sell</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060895DE"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6</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126A1575"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6</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0AC5D8A3"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7</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6314A25B"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6</w:t>
            </w:r>
          </w:p>
        </w:tc>
      </w:tr>
      <w:tr w:rsidR="009029E3" w:rsidRPr="009029E3" w14:paraId="5A257627" w14:textId="77777777" w:rsidTr="009029E3">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484578BE"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Strong Sell</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2C35E937"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2B40B4CE"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6C6503CC"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w:t>
            </w:r>
          </w:p>
        </w:tc>
        <w:tc>
          <w:tcPr>
            <w:tcW w:w="1494" w:type="dxa"/>
            <w:tcBorders>
              <w:top w:val="nil"/>
              <w:left w:val="nil"/>
              <w:bottom w:val="nil"/>
              <w:right w:val="nil"/>
            </w:tcBorders>
            <w:shd w:val="clear" w:color="auto" w:fill="FFFFFF"/>
            <w:tcMar>
              <w:top w:w="150" w:type="dxa"/>
              <w:left w:w="150" w:type="dxa"/>
              <w:bottom w:w="150" w:type="dxa"/>
              <w:right w:w="150" w:type="dxa"/>
            </w:tcMar>
            <w:vAlign w:val="center"/>
            <w:hideMark/>
          </w:tcPr>
          <w:p w14:paraId="7A4F9574"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2</w:t>
            </w:r>
          </w:p>
        </w:tc>
      </w:tr>
      <w:tr w:rsidR="009029E3" w:rsidRPr="009029E3" w14:paraId="7B0E838F" w14:textId="77777777" w:rsidTr="009029E3">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6A32AF7A"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Total</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3582B815"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34</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72DCD285"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34</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1C8530CE"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34</w:t>
            </w:r>
          </w:p>
        </w:tc>
        <w:tc>
          <w:tcPr>
            <w:tcW w:w="1494" w:type="dxa"/>
            <w:tcBorders>
              <w:top w:val="nil"/>
              <w:left w:val="nil"/>
              <w:bottom w:val="nil"/>
              <w:right w:val="nil"/>
            </w:tcBorders>
            <w:shd w:val="clear" w:color="auto" w:fill="F5F5F5"/>
            <w:tcMar>
              <w:top w:w="150" w:type="dxa"/>
              <w:left w:w="150" w:type="dxa"/>
              <w:bottom w:w="150" w:type="dxa"/>
              <w:right w:w="150" w:type="dxa"/>
            </w:tcMar>
            <w:vAlign w:val="center"/>
            <w:hideMark/>
          </w:tcPr>
          <w:p w14:paraId="3CAE054F" w14:textId="77777777" w:rsidR="009029E3" w:rsidRPr="009029E3" w:rsidRDefault="009029E3" w:rsidP="009029E3">
            <w:pPr>
              <w:spacing w:after="0" w:line="240" w:lineRule="auto"/>
              <w:rPr>
                <w:rFonts w:ascii="Arial" w:eastAsia="Times New Roman" w:hAnsi="Arial" w:cs="Arial"/>
                <w:color w:val="212121"/>
                <w:sz w:val="18"/>
                <w:szCs w:val="18"/>
                <w:lang w:eastAsia="en-IN"/>
              </w:rPr>
            </w:pPr>
            <w:r w:rsidRPr="009029E3">
              <w:rPr>
                <w:rFonts w:ascii="Arial" w:eastAsia="Times New Roman" w:hAnsi="Arial" w:cs="Arial"/>
                <w:color w:val="212121"/>
                <w:sz w:val="18"/>
                <w:szCs w:val="18"/>
                <w:lang w:eastAsia="en-IN"/>
              </w:rPr>
              <w:t>34</w:t>
            </w:r>
          </w:p>
        </w:tc>
      </w:tr>
    </w:tbl>
    <w:p w14:paraId="76D9F94F" w14:textId="77777777" w:rsidR="009029E3" w:rsidRPr="009029E3" w:rsidRDefault="009029E3" w:rsidP="009029E3">
      <w:pPr>
        <w:shd w:val="clear" w:color="auto" w:fill="F2F2F2"/>
        <w:spacing w:after="0" w:line="390" w:lineRule="atLeast"/>
        <w:outlineLvl w:val="1"/>
        <w:rPr>
          <w:rFonts w:ascii="Arial" w:eastAsia="Times New Roman" w:hAnsi="Arial" w:cs="Arial"/>
          <w:b/>
          <w:bCs/>
          <w:color w:val="212121"/>
          <w:sz w:val="27"/>
          <w:szCs w:val="27"/>
          <w:lang w:eastAsia="en-IN"/>
        </w:rPr>
      </w:pPr>
      <w:r w:rsidRPr="009029E3">
        <w:rPr>
          <w:rFonts w:ascii="Arial" w:eastAsia="Times New Roman" w:hAnsi="Arial" w:cs="Arial"/>
          <w:b/>
          <w:bCs/>
          <w:color w:val="212121"/>
          <w:sz w:val="27"/>
          <w:szCs w:val="27"/>
          <w:lang w:eastAsia="en-IN"/>
        </w:rPr>
        <w:t>Technical Trends</w:t>
      </w:r>
    </w:p>
    <w:p w14:paraId="233E4F5A" w14:textId="77777777" w:rsidR="009029E3" w:rsidRPr="009029E3" w:rsidRDefault="009029E3" w:rsidP="009029E3">
      <w:pPr>
        <w:shd w:val="clear" w:color="auto" w:fill="F2F2F2"/>
        <w:spacing w:after="0" w:line="360" w:lineRule="atLeast"/>
        <w:outlineLvl w:val="2"/>
        <w:rPr>
          <w:rFonts w:ascii="Lato" w:eastAsia="Times New Roman" w:hAnsi="Lato" w:cs="Times New Roman"/>
          <w:color w:val="000000"/>
          <w:bdr w:val="none" w:sz="0" w:space="0" w:color="auto" w:frame="1"/>
          <w:lang w:eastAsia="en-IN"/>
        </w:rPr>
      </w:pPr>
      <w:r w:rsidRPr="009029E3">
        <w:rPr>
          <w:rFonts w:ascii="Arial" w:eastAsia="Times New Roman" w:hAnsi="Arial" w:cs="Arial"/>
          <w:b/>
          <w:bCs/>
          <w:color w:val="000000"/>
          <w:lang w:eastAsia="en-IN"/>
        </w:rPr>
        <w:t>Long Term</w:t>
      </w:r>
    </w:p>
    <w:p w14:paraId="2876E8B8" w14:textId="77777777" w:rsidR="009029E3" w:rsidRPr="009029E3" w:rsidRDefault="009029E3" w:rsidP="009029E3">
      <w:pPr>
        <w:shd w:val="clear" w:color="auto" w:fill="F2F2F2"/>
        <w:spacing w:after="0" w:line="360" w:lineRule="atLeast"/>
        <w:outlineLvl w:val="2"/>
        <w:rPr>
          <w:rFonts w:ascii="Times New Roman" w:eastAsia="Times New Roman" w:hAnsi="Times New Roman" w:cs="Times New Roman"/>
          <w:b/>
          <w:bCs/>
          <w:sz w:val="27"/>
          <w:szCs w:val="27"/>
          <w:lang w:eastAsia="en-IN"/>
        </w:rPr>
      </w:pPr>
      <w:r w:rsidRPr="009029E3">
        <w:rPr>
          <w:rFonts w:ascii="Lato" w:eastAsia="Times New Roman" w:hAnsi="Lato" w:cs="Arial"/>
          <w:noProof/>
          <w:color w:val="000000"/>
          <w:bdr w:val="none" w:sz="0" w:space="0" w:color="auto" w:frame="1"/>
          <w:lang w:eastAsia="en-IN"/>
        </w:rPr>
        <w:drawing>
          <wp:inline distT="0" distB="0" distL="0" distR="0" wp14:anchorId="7CD9247C" wp14:editId="3159A01C">
            <wp:extent cx="152400" cy="152400"/>
            <wp:effectExtent l="0" t="0" r="0" b="0"/>
            <wp:docPr id="5" name="Picture 8" descr="LM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M Inf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CA9715" w14:textId="77777777" w:rsidR="009029E3" w:rsidRPr="009029E3" w:rsidRDefault="009029E3" w:rsidP="009029E3">
      <w:pPr>
        <w:shd w:val="clear" w:color="auto" w:fill="F2F2F2"/>
        <w:spacing w:after="0" w:line="240" w:lineRule="auto"/>
        <w:rPr>
          <w:rFonts w:ascii="Lato" w:eastAsia="Times New Roman" w:hAnsi="Lato" w:cs="Times New Roman"/>
          <w:sz w:val="24"/>
          <w:szCs w:val="24"/>
          <w:lang w:eastAsia="en-IN"/>
        </w:rPr>
      </w:pPr>
      <w:r w:rsidRPr="009029E3">
        <w:rPr>
          <w:rFonts w:ascii="Lato" w:eastAsia="Times New Roman" w:hAnsi="Lato" w:cs="Times New Roman"/>
          <w:noProof/>
          <w:sz w:val="24"/>
          <w:szCs w:val="24"/>
          <w:lang w:eastAsia="en-IN"/>
        </w:rPr>
        <w:drawing>
          <wp:inline distT="0" distB="0" distL="0" distR="0" wp14:anchorId="56601DC6" wp14:editId="40631955">
            <wp:extent cx="2177415" cy="1110615"/>
            <wp:effectExtent l="0" t="0" r="0" b="0"/>
            <wp:docPr id="6" name="Picture 7" descr="Long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ng Te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7415" cy="1110615"/>
                    </a:xfrm>
                    <a:prstGeom prst="rect">
                      <a:avLst/>
                    </a:prstGeom>
                    <a:noFill/>
                    <a:ln>
                      <a:noFill/>
                    </a:ln>
                  </pic:spPr>
                </pic:pic>
              </a:graphicData>
            </a:graphic>
          </wp:inline>
        </w:drawing>
      </w:r>
    </w:p>
    <w:p w14:paraId="1B130255" w14:textId="77777777" w:rsidR="009029E3" w:rsidRPr="009029E3" w:rsidRDefault="009029E3" w:rsidP="009029E3">
      <w:pPr>
        <w:shd w:val="clear" w:color="auto" w:fill="F2F2F2"/>
        <w:spacing w:after="0" w:line="240" w:lineRule="auto"/>
        <w:jc w:val="center"/>
        <w:rPr>
          <w:rFonts w:ascii="Lato" w:eastAsia="Times New Roman" w:hAnsi="Lato" w:cs="Times New Roman"/>
          <w:b/>
          <w:bCs/>
          <w:lang w:eastAsia="en-IN"/>
        </w:rPr>
      </w:pPr>
      <w:r w:rsidRPr="009029E3">
        <w:rPr>
          <w:rFonts w:ascii="Lato" w:eastAsia="Times New Roman" w:hAnsi="Lato" w:cs="Times New Roman"/>
          <w:b/>
          <w:bCs/>
          <w:lang w:eastAsia="en-IN"/>
        </w:rPr>
        <w:t>Bullish</w:t>
      </w:r>
    </w:p>
    <w:p w14:paraId="434D3A8A" w14:textId="77777777" w:rsidR="009029E3" w:rsidRPr="009029E3" w:rsidRDefault="009029E3" w:rsidP="009029E3">
      <w:pPr>
        <w:shd w:val="clear" w:color="auto" w:fill="F2F2F2"/>
        <w:spacing w:after="0" w:line="360" w:lineRule="atLeast"/>
        <w:outlineLvl w:val="2"/>
        <w:rPr>
          <w:rFonts w:ascii="Times New Roman" w:eastAsia="Times New Roman" w:hAnsi="Times New Roman" w:cs="Arial"/>
          <w:b/>
          <w:bCs/>
          <w:color w:val="000000"/>
          <w:sz w:val="27"/>
          <w:szCs w:val="27"/>
          <w:bdr w:val="none" w:sz="0" w:space="0" w:color="auto" w:frame="1"/>
          <w:lang w:eastAsia="en-IN"/>
        </w:rPr>
      </w:pPr>
      <w:r w:rsidRPr="009029E3">
        <w:rPr>
          <w:rFonts w:ascii="Arial" w:eastAsia="Times New Roman" w:hAnsi="Arial" w:cs="Arial"/>
          <w:b/>
          <w:bCs/>
          <w:color w:val="000000"/>
          <w:lang w:eastAsia="en-IN"/>
        </w:rPr>
        <w:t>Short Term</w:t>
      </w:r>
    </w:p>
    <w:p w14:paraId="04CB9ACD" w14:textId="49CD7FCA" w:rsidR="009029E3" w:rsidRPr="009029E3" w:rsidRDefault="009029E3" w:rsidP="009029E3">
      <w:pPr>
        <w:shd w:val="clear" w:color="auto" w:fill="F2F2F2"/>
        <w:spacing w:after="0" w:line="360" w:lineRule="atLeast"/>
        <w:outlineLvl w:val="2"/>
        <w:rPr>
          <w:rFonts w:ascii="Times New Roman" w:eastAsia="Times New Roman" w:hAnsi="Times New Roman" w:cs="Times New Roman"/>
          <w:b/>
          <w:bCs/>
          <w:sz w:val="27"/>
          <w:szCs w:val="27"/>
          <w:lang w:eastAsia="en-IN"/>
        </w:rPr>
      </w:pPr>
      <w:r w:rsidRPr="009029E3">
        <w:rPr>
          <w:rFonts w:ascii="Lato" w:eastAsia="Times New Roman" w:hAnsi="Lato" w:cs="Arial"/>
          <w:noProof/>
          <w:color w:val="000000"/>
          <w:bdr w:val="none" w:sz="0" w:space="0" w:color="auto" w:frame="1"/>
          <w:lang w:eastAsia="en-IN"/>
        </w:rPr>
        <w:drawing>
          <wp:inline distT="0" distB="0" distL="0" distR="0" wp14:anchorId="34CFBB01" wp14:editId="2045E923">
            <wp:extent cx="152400" cy="152400"/>
            <wp:effectExtent l="0" t="0" r="0" b="0"/>
            <wp:docPr id="7" name="Picture 6" descr="LM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 Inf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1FE55B6" w14:textId="77777777" w:rsidR="009029E3" w:rsidRPr="009029E3" w:rsidRDefault="009029E3" w:rsidP="009029E3">
      <w:pPr>
        <w:shd w:val="clear" w:color="auto" w:fill="F2F2F2"/>
        <w:spacing w:after="0" w:line="240" w:lineRule="auto"/>
        <w:rPr>
          <w:rFonts w:ascii="Lato" w:eastAsia="Times New Roman" w:hAnsi="Lato" w:cs="Times New Roman"/>
          <w:sz w:val="24"/>
          <w:szCs w:val="24"/>
          <w:lang w:eastAsia="en-IN"/>
        </w:rPr>
      </w:pPr>
      <w:r w:rsidRPr="009029E3">
        <w:rPr>
          <w:rFonts w:ascii="Lato" w:eastAsia="Times New Roman" w:hAnsi="Lato" w:cs="Times New Roman"/>
          <w:noProof/>
          <w:sz w:val="24"/>
          <w:szCs w:val="24"/>
          <w:lang w:eastAsia="en-IN"/>
        </w:rPr>
        <w:drawing>
          <wp:inline distT="0" distB="0" distL="0" distR="0" wp14:anchorId="350D9A0A" wp14:editId="65DB3F8E">
            <wp:extent cx="2177415" cy="1110615"/>
            <wp:effectExtent l="0" t="0" r="0" b="0"/>
            <wp:docPr id="8" name="Picture 5" descr="Long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Te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7415" cy="1110615"/>
                    </a:xfrm>
                    <a:prstGeom prst="rect">
                      <a:avLst/>
                    </a:prstGeom>
                    <a:noFill/>
                    <a:ln>
                      <a:noFill/>
                    </a:ln>
                  </pic:spPr>
                </pic:pic>
              </a:graphicData>
            </a:graphic>
          </wp:inline>
        </w:drawing>
      </w:r>
    </w:p>
    <w:p w14:paraId="652AD32C" w14:textId="77777777" w:rsidR="009029E3" w:rsidRPr="009029E3" w:rsidRDefault="009029E3" w:rsidP="009029E3">
      <w:pPr>
        <w:shd w:val="clear" w:color="auto" w:fill="F2F2F2"/>
        <w:spacing w:after="0" w:line="240" w:lineRule="auto"/>
        <w:jc w:val="center"/>
        <w:rPr>
          <w:rFonts w:ascii="Lato" w:eastAsia="Times New Roman" w:hAnsi="Lato" w:cs="Times New Roman"/>
          <w:b/>
          <w:bCs/>
          <w:lang w:eastAsia="en-IN"/>
        </w:rPr>
      </w:pPr>
      <w:r w:rsidRPr="009029E3">
        <w:rPr>
          <w:rFonts w:ascii="Lato" w:eastAsia="Times New Roman" w:hAnsi="Lato" w:cs="Times New Roman"/>
          <w:b/>
          <w:bCs/>
          <w:lang w:eastAsia="en-IN"/>
        </w:rPr>
        <w:t>Bullish</w:t>
      </w:r>
    </w:p>
    <w:p w14:paraId="36F437B2" w14:textId="77777777" w:rsidR="009029E3" w:rsidRPr="009029E3" w:rsidRDefault="009029E3" w:rsidP="009029E3">
      <w:pPr>
        <w:numPr>
          <w:ilvl w:val="0"/>
          <w:numId w:val="18"/>
        </w:numPr>
        <w:shd w:val="clear" w:color="auto" w:fill="F2F2F2"/>
        <w:spacing w:after="0" w:line="240" w:lineRule="atLeast"/>
        <w:rPr>
          <w:rFonts w:ascii="Arial" w:eastAsia="Times New Roman" w:hAnsi="Arial" w:cs="Arial"/>
          <w:color w:val="000000"/>
          <w:sz w:val="18"/>
          <w:szCs w:val="18"/>
          <w:lang w:eastAsia="en-IN"/>
        </w:rPr>
      </w:pPr>
      <w:r w:rsidRPr="009029E3">
        <w:rPr>
          <w:rFonts w:ascii="Arial" w:eastAsia="Times New Roman" w:hAnsi="Arial" w:cs="Arial"/>
          <w:color w:val="000000"/>
          <w:sz w:val="18"/>
          <w:szCs w:val="18"/>
          <w:lang w:eastAsia="en-IN"/>
        </w:rPr>
        <w:t>Bearish</w:t>
      </w:r>
    </w:p>
    <w:p w14:paraId="5209730B" w14:textId="77777777" w:rsidR="009029E3" w:rsidRPr="009029E3" w:rsidRDefault="009029E3" w:rsidP="009029E3">
      <w:pPr>
        <w:numPr>
          <w:ilvl w:val="0"/>
          <w:numId w:val="18"/>
        </w:numPr>
        <w:shd w:val="clear" w:color="auto" w:fill="F2F2F2"/>
        <w:spacing w:after="0" w:line="240" w:lineRule="atLeast"/>
        <w:rPr>
          <w:rFonts w:ascii="Arial" w:eastAsia="Times New Roman" w:hAnsi="Arial" w:cs="Arial"/>
          <w:color w:val="000000"/>
          <w:sz w:val="18"/>
          <w:szCs w:val="18"/>
          <w:lang w:eastAsia="en-IN"/>
        </w:rPr>
      </w:pPr>
      <w:r w:rsidRPr="009029E3">
        <w:rPr>
          <w:rFonts w:ascii="Arial" w:eastAsia="Times New Roman" w:hAnsi="Arial" w:cs="Arial"/>
          <w:color w:val="000000"/>
          <w:sz w:val="18"/>
          <w:szCs w:val="18"/>
          <w:lang w:eastAsia="en-IN"/>
        </w:rPr>
        <w:t>Moderately Bearish</w:t>
      </w:r>
    </w:p>
    <w:p w14:paraId="4F8F3C7F" w14:textId="77777777" w:rsidR="009029E3" w:rsidRPr="009029E3" w:rsidRDefault="009029E3" w:rsidP="009029E3">
      <w:pPr>
        <w:numPr>
          <w:ilvl w:val="0"/>
          <w:numId w:val="18"/>
        </w:numPr>
        <w:shd w:val="clear" w:color="auto" w:fill="F2F2F2"/>
        <w:spacing w:after="0" w:line="240" w:lineRule="atLeast"/>
        <w:rPr>
          <w:rFonts w:ascii="Arial" w:eastAsia="Times New Roman" w:hAnsi="Arial" w:cs="Arial"/>
          <w:color w:val="000000"/>
          <w:sz w:val="18"/>
          <w:szCs w:val="18"/>
          <w:lang w:eastAsia="en-IN"/>
        </w:rPr>
      </w:pPr>
      <w:r w:rsidRPr="009029E3">
        <w:rPr>
          <w:rFonts w:ascii="Arial" w:eastAsia="Times New Roman" w:hAnsi="Arial" w:cs="Arial"/>
          <w:color w:val="000000"/>
          <w:sz w:val="18"/>
          <w:szCs w:val="18"/>
          <w:lang w:eastAsia="en-IN"/>
        </w:rPr>
        <w:t>Neutral</w:t>
      </w:r>
    </w:p>
    <w:p w14:paraId="4510A343" w14:textId="77777777" w:rsidR="009029E3" w:rsidRPr="009029E3" w:rsidRDefault="009029E3" w:rsidP="009029E3">
      <w:pPr>
        <w:numPr>
          <w:ilvl w:val="0"/>
          <w:numId w:val="18"/>
        </w:numPr>
        <w:shd w:val="clear" w:color="auto" w:fill="F2F2F2"/>
        <w:spacing w:after="0" w:line="240" w:lineRule="atLeast"/>
        <w:rPr>
          <w:rFonts w:ascii="Arial" w:eastAsia="Times New Roman" w:hAnsi="Arial" w:cs="Arial"/>
          <w:color w:val="000000"/>
          <w:sz w:val="18"/>
          <w:szCs w:val="18"/>
          <w:lang w:eastAsia="en-IN"/>
        </w:rPr>
      </w:pPr>
      <w:r w:rsidRPr="009029E3">
        <w:rPr>
          <w:rFonts w:ascii="Arial" w:eastAsia="Times New Roman" w:hAnsi="Arial" w:cs="Arial"/>
          <w:color w:val="000000"/>
          <w:sz w:val="18"/>
          <w:szCs w:val="18"/>
          <w:lang w:eastAsia="en-IN"/>
        </w:rPr>
        <w:t>Moderately Bullish</w:t>
      </w:r>
    </w:p>
    <w:p w14:paraId="2A5413FD" w14:textId="77777777" w:rsidR="009029E3" w:rsidRPr="009029E3" w:rsidRDefault="009029E3" w:rsidP="009029E3">
      <w:pPr>
        <w:numPr>
          <w:ilvl w:val="0"/>
          <w:numId w:val="18"/>
        </w:numPr>
        <w:shd w:val="clear" w:color="auto" w:fill="F2F2F2"/>
        <w:spacing w:after="0" w:line="240" w:lineRule="atLeast"/>
        <w:rPr>
          <w:rFonts w:ascii="Arial" w:eastAsia="Times New Roman" w:hAnsi="Arial" w:cs="Arial"/>
          <w:color w:val="000000"/>
          <w:sz w:val="18"/>
          <w:szCs w:val="18"/>
          <w:lang w:eastAsia="en-IN"/>
        </w:rPr>
      </w:pPr>
      <w:r w:rsidRPr="009029E3">
        <w:rPr>
          <w:rFonts w:ascii="Arial" w:eastAsia="Times New Roman" w:hAnsi="Arial" w:cs="Arial"/>
          <w:color w:val="000000"/>
          <w:sz w:val="18"/>
          <w:szCs w:val="18"/>
          <w:lang w:eastAsia="en-IN"/>
        </w:rPr>
        <w:t>Bullish</w:t>
      </w:r>
    </w:p>
    <w:p w14:paraId="768F91CC" w14:textId="77777777" w:rsidR="009029E3" w:rsidRPr="009029E3" w:rsidRDefault="009029E3" w:rsidP="009029E3">
      <w:pPr>
        <w:pBdr>
          <w:left w:val="single" w:sz="12" w:space="6" w:color="737373"/>
        </w:pBdr>
        <w:shd w:val="clear" w:color="auto" w:fill="F2F2F2"/>
        <w:spacing w:after="0" w:line="240" w:lineRule="atLeast"/>
        <w:rPr>
          <w:rFonts w:ascii="Arial" w:eastAsia="Times New Roman" w:hAnsi="Arial" w:cs="Arial"/>
          <w:color w:val="737373"/>
          <w:sz w:val="18"/>
          <w:szCs w:val="18"/>
          <w:lang w:eastAsia="en-IN"/>
        </w:rPr>
      </w:pPr>
      <w:r w:rsidRPr="009029E3">
        <w:rPr>
          <w:rFonts w:ascii="Lato" w:eastAsia="Times New Roman" w:hAnsi="Lato" w:cs="Arial"/>
          <w:b/>
          <w:bCs/>
          <w:color w:val="737373"/>
          <w:sz w:val="18"/>
          <w:szCs w:val="18"/>
          <w:bdr w:val="none" w:sz="0" w:space="0" w:color="auto" w:frame="1"/>
          <w:lang w:eastAsia="en-IN"/>
        </w:rPr>
        <w:t>Note:</w:t>
      </w:r>
      <w:r w:rsidRPr="009029E3">
        <w:rPr>
          <w:rFonts w:ascii="Arial" w:eastAsia="Times New Roman" w:hAnsi="Arial" w:cs="Arial"/>
          <w:color w:val="737373"/>
          <w:sz w:val="18"/>
          <w:szCs w:val="18"/>
          <w:lang w:eastAsia="en-IN"/>
        </w:rPr>
        <w:t> The stock is in strong bullish trend and investors should continue to hold.</w:t>
      </w:r>
    </w:p>
    <w:p w14:paraId="137449EA" w14:textId="7C4FECB8" w:rsidR="00F15E39" w:rsidRDefault="00A25199" w:rsidP="0018446C">
      <w:pPr>
        <w:jc w:val="center"/>
        <w:rPr>
          <w:rFonts w:ascii="Arial Black" w:eastAsia="Times New Roman" w:hAnsi="Arial Black" w:cs="Arial"/>
          <w:b/>
          <w:bCs/>
          <w:color w:val="000000" w:themeColor="text1"/>
          <w:sz w:val="32"/>
          <w:szCs w:val="32"/>
          <w:lang w:eastAsia="en-IN"/>
        </w:rPr>
      </w:pPr>
      <w:r>
        <w:rPr>
          <w:rFonts w:ascii="Arial Black" w:eastAsia="Times New Roman" w:hAnsi="Arial Black" w:cs="Arial"/>
          <w:b/>
          <w:bCs/>
          <w:color w:val="000000" w:themeColor="text1"/>
          <w:sz w:val="32"/>
          <w:szCs w:val="32"/>
          <w:lang w:eastAsia="en-IN"/>
        </w:rPr>
        <w:t>*****</w:t>
      </w:r>
    </w:p>
    <w:p w14:paraId="2C6F8A24" w14:textId="520AB888" w:rsidR="00A25199" w:rsidRPr="005A591F" w:rsidRDefault="00A25199" w:rsidP="00A25199">
      <w:pPr>
        <w:rPr>
          <w:rFonts w:ascii="Arial Rounded MT Bold" w:eastAsia="Times New Roman" w:hAnsi="Arial Rounded MT Bold" w:cs="Arial"/>
          <w:b/>
          <w:bCs/>
          <w:color w:val="000000" w:themeColor="text1"/>
          <w:sz w:val="22"/>
          <w:szCs w:val="22"/>
          <w:lang w:eastAsia="en-IN"/>
        </w:rPr>
      </w:pPr>
      <w:r w:rsidRPr="005A591F">
        <w:rPr>
          <w:rFonts w:ascii="Arial Rounded MT Bold" w:eastAsia="Times New Roman" w:hAnsi="Arial Rounded MT Bold" w:cs="Arial"/>
          <w:b/>
          <w:bCs/>
          <w:color w:val="000000" w:themeColor="text1"/>
          <w:sz w:val="22"/>
          <w:szCs w:val="22"/>
          <w:lang w:eastAsia="en-IN"/>
        </w:rPr>
        <w:t>BY</w:t>
      </w:r>
    </w:p>
    <w:p w14:paraId="6654A8EF" w14:textId="77777777" w:rsidR="00D03C03" w:rsidRDefault="00522F38" w:rsidP="00A25199">
      <w:pPr>
        <w:rPr>
          <w:rFonts w:ascii="Arial Rounded MT Bold" w:eastAsia="Times New Roman" w:hAnsi="Arial Rounded MT Bold" w:cs="Arial"/>
          <w:b/>
          <w:bCs/>
          <w:color w:val="000000" w:themeColor="text1"/>
          <w:sz w:val="22"/>
          <w:szCs w:val="22"/>
          <w:lang w:eastAsia="en-IN"/>
        </w:rPr>
      </w:pPr>
      <w:r w:rsidRPr="005A591F">
        <w:rPr>
          <w:rFonts w:ascii="Arial Rounded MT Bold" w:eastAsia="Times New Roman" w:hAnsi="Arial Rounded MT Bold" w:cs="Arial"/>
          <w:b/>
          <w:bCs/>
          <w:color w:val="000000" w:themeColor="text1"/>
          <w:sz w:val="22"/>
          <w:szCs w:val="22"/>
          <w:lang w:eastAsia="en-IN"/>
        </w:rPr>
        <w:t>PALURI NAGA SAI</w:t>
      </w:r>
      <w:r w:rsidR="005A591F">
        <w:rPr>
          <w:rFonts w:ascii="Arial Rounded MT Bold" w:eastAsia="Times New Roman" w:hAnsi="Arial Rounded MT Bold" w:cs="Arial"/>
          <w:b/>
          <w:bCs/>
          <w:color w:val="000000" w:themeColor="text1"/>
          <w:sz w:val="22"/>
          <w:szCs w:val="22"/>
          <w:lang w:eastAsia="en-IN"/>
        </w:rPr>
        <w:t xml:space="preserve"> </w:t>
      </w:r>
      <w:proofErr w:type="gramStart"/>
      <w:r w:rsidR="005A591F">
        <w:rPr>
          <w:rFonts w:ascii="Arial Rounded MT Bold" w:eastAsia="Times New Roman" w:hAnsi="Arial Rounded MT Bold" w:cs="Arial"/>
          <w:b/>
          <w:bCs/>
          <w:color w:val="000000" w:themeColor="text1"/>
          <w:sz w:val="22"/>
          <w:szCs w:val="22"/>
          <w:lang w:eastAsia="en-IN"/>
        </w:rPr>
        <w:t>USHASREE,BBA</w:t>
      </w:r>
      <w:proofErr w:type="gramEnd"/>
      <w:r w:rsidR="005A591F">
        <w:rPr>
          <w:rFonts w:ascii="Arial Rounded MT Bold" w:eastAsia="Times New Roman" w:hAnsi="Arial Rounded MT Bold" w:cs="Arial"/>
          <w:b/>
          <w:bCs/>
          <w:color w:val="000000" w:themeColor="text1"/>
          <w:sz w:val="22"/>
          <w:szCs w:val="22"/>
          <w:lang w:eastAsia="en-IN"/>
        </w:rPr>
        <w:t>,</w:t>
      </w:r>
      <w:r w:rsidR="00D03C03">
        <w:rPr>
          <w:rFonts w:ascii="Arial Rounded MT Bold" w:eastAsia="Times New Roman" w:hAnsi="Arial Rounded MT Bold" w:cs="Arial"/>
          <w:b/>
          <w:bCs/>
          <w:color w:val="000000" w:themeColor="text1"/>
          <w:sz w:val="22"/>
          <w:szCs w:val="22"/>
          <w:lang w:eastAsia="en-IN"/>
        </w:rPr>
        <w:t>DR.L.B.C</w:t>
      </w:r>
    </w:p>
    <w:p w14:paraId="60D33103" w14:textId="61784F00" w:rsidR="00522F38" w:rsidRPr="005A591F" w:rsidRDefault="00D03C03" w:rsidP="00A25199">
      <w:pPr>
        <w:rPr>
          <w:rFonts w:ascii="Arial Rounded MT Bold" w:eastAsia="Times New Roman" w:hAnsi="Arial Rounded MT Bold" w:cs="Arial"/>
          <w:b/>
          <w:bCs/>
          <w:color w:val="000000" w:themeColor="text1"/>
          <w:sz w:val="22"/>
          <w:szCs w:val="22"/>
          <w:lang w:eastAsia="en-IN"/>
        </w:rPr>
      </w:pPr>
      <w:r>
        <w:rPr>
          <w:rFonts w:ascii="Arial Rounded MT Bold" w:eastAsia="Times New Roman" w:hAnsi="Arial Rounded MT Bold" w:cs="Arial"/>
          <w:b/>
          <w:bCs/>
          <w:color w:val="000000" w:themeColor="text1"/>
          <w:sz w:val="22"/>
          <w:szCs w:val="22"/>
          <w:lang w:eastAsia="en-IN"/>
        </w:rPr>
        <w:t>ANDHRA UNIVERSITY</w:t>
      </w:r>
      <w:r w:rsidR="00522F38" w:rsidRPr="005A591F">
        <w:rPr>
          <w:rFonts w:ascii="Arial Rounded MT Bold" w:eastAsia="Times New Roman" w:hAnsi="Arial Rounded MT Bold" w:cs="Arial"/>
          <w:b/>
          <w:bCs/>
          <w:color w:val="000000" w:themeColor="text1"/>
          <w:sz w:val="22"/>
          <w:szCs w:val="22"/>
          <w:lang w:eastAsia="en-IN"/>
        </w:rPr>
        <w:t xml:space="preserve"> </w:t>
      </w:r>
    </w:p>
    <w:sectPr w:rsidR="00522F38" w:rsidRPr="005A591F" w:rsidSect="00DE7C68">
      <w:headerReference w:type="default" r:id="rId28"/>
      <w:pgSz w:w="11906" w:h="16838"/>
      <w:pgMar w:top="720" w:right="720" w:bottom="720" w:left="720" w:header="720" w:footer="720" w:gutter="0"/>
      <w:pgBorders w:offsetFrom="page">
        <w:top w:val="single" w:sz="4" w:space="24" w:color="8EAADB" w:themeColor="accent1" w:themeTint="99"/>
        <w:left w:val="single" w:sz="4" w:space="24" w:color="8EAADB" w:themeColor="accent1" w:themeTint="99"/>
        <w:bottom w:val="single" w:sz="4" w:space="24" w:color="8EAADB" w:themeColor="accent1" w:themeTint="99"/>
        <w:right w:val="single" w:sz="4"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6835F" w14:textId="77777777" w:rsidR="005279F2" w:rsidRDefault="005279F2" w:rsidP="003C602D">
      <w:pPr>
        <w:spacing w:after="0" w:line="240" w:lineRule="auto"/>
      </w:pPr>
      <w:r>
        <w:separator/>
      </w:r>
    </w:p>
  </w:endnote>
  <w:endnote w:type="continuationSeparator" w:id="0">
    <w:p w14:paraId="1A9714BF" w14:textId="77777777" w:rsidR="005279F2" w:rsidRDefault="005279F2" w:rsidP="003C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Lato Black">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12299" w14:textId="77777777" w:rsidR="005279F2" w:rsidRDefault="005279F2" w:rsidP="003C602D">
      <w:pPr>
        <w:spacing w:after="0" w:line="240" w:lineRule="auto"/>
      </w:pPr>
      <w:r>
        <w:separator/>
      </w:r>
    </w:p>
  </w:footnote>
  <w:footnote w:type="continuationSeparator" w:id="0">
    <w:p w14:paraId="0AF6CF20" w14:textId="77777777" w:rsidR="005279F2" w:rsidRDefault="005279F2" w:rsidP="003C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007197"/>
      <w:docPartObj>
        <w:docPartGallery w:val="Page Numbers (Top of Page)"/>
        <w:docPartUnique/>
      </w:docPartObj>
    </w:sdtPr>
    <w:sdtEndPr>
      <w:rPr>
        <w:noProof/>
      </w:rPr>
    </w:sdtEndPr>
    <w:sdtContent>
      <w:p w14:paraId="020EF786" w14:textId="338DD8B6" w:rsidR="00FB1A58" w:rsidRDefault="00FB1A58">
        <w:pPr>
          <w:pStyle w:val="Header"/>
        </w:pPr>
        <w:r>
          <w:fldChar w:fldCharType="begin"/>
        </w:r>
        <w:r>
          <w:instrText xml:space="preserve"> PAGE   \* MERGEFORMAT </w:instrText>
        </w:r>
        <w:r>
          <w:fldChar w:fldCharType="separate"/>
        </w:r>
        <w:r>
          <w:rPr>
            <w:noProof/>
          </w:rPr>
          <w:t>2</w:t>
        </w:r>
        <w:r>
          <w:rPr>
            <w:noProof/>
          </w:rPr>
          <w:fldChar w:fldCharType="end"/>
        </w:r>
      </w:p>
    </w:sdtContent>
  </w:sdt>
  <w:p w14:paraId="6B94C102" w14:textId="77777777" w:rsidR="00FB1A58" w:rsidRDefault="00FB1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36D90D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6C33"/>
      </v:shape>
    </w:pict>
  </w:numPicBullet>
  <w:abstractNum w:abstractNumId="0" w15:restartNumberingAfterBreak="0">
    <w:nsid w:val="15A33A18"/>
    <w:multiLevelType w:val="multilevel"/>
    <w:tmpl w:val="DFE8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07D8F"/>
    <w:multiLevelType w:val="multilevel"/>
    <w:tmpl w:val="3D7A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A650E"/>
    <w:multiLevelType w:val="multilevel"/>
    <w:tmpl w:val="4314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C3033"/>
    <w:multiLevelType w:val="multilevel"/>
    <w:tmpl w:val="B92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7579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BF385F"/>
    <w:multiLevelType w:val="multilevel"/>
    <w:tmpl w:val="BDAE6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842C5"/>
    <w:multiLevelType w:val="multilevel"/>
    <w:tmpl w:val="8A1A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50EF4"/>
    <w:multiLevelType w:val="multilevel"/>
    <w:tmpl w:val="CB5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475A7"/>
    <w:multiLevelType w:val="multilevel"/>
    <w:tmpl w:val="D82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334AD"/>
    <w:multiLevelType w:val="hybridMultilevel"/>
    <w:tmpl w:val="1D664D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9E1E37"/>
    <w:multiLevelType w:val="multilevel"/>
    <w:tmpl w:val="B0C0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B51FF"/>
    <w:multiLevelType w:val="multilevel"/>
    <w:tmpl w:val="CCA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818CF"/>
    <w:multiLevelType w:val="multilevel"/>
    <w:tmpl w:val="DDE6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257E9"/>
    <w:multiLevelType w:val="multilevel"/>
    <w:tmpl w:val="B8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B3AB7"/>
    <w:multiLevelType w:val="multilevel"/>
    <w:tmpl w:val="9EE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A578E"/>
    <w:multiLevelType w:val="multilevel"/>
    <w:tmpl w:val="339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314E1"/>
    <w:multiLevelType w:val="multilevel"/>
    <w:tmpl w:val="6D78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208BB"/>
    <w:multiLevelType w:val="multilevel"/>
    <w:tmpl w:val="3D40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051520">
    <w:abstractNumId w:val="4"/>
  </w:num>
  <w:num w:numId="2" w16cid:durableId="792596619">
    <w:abstractNumId w:val="9"/>
  </w:num>
  <w:num w:numId="3" w16cid:durableId="942956279">
    <w:abstractNumId w:val="7"/>
  </w:num>
  <w:num w:numId="4" w16cid:durableId="1500383839">
    <w:abstractNumId w:val="5"/>
  </w:num>
  <w:num w:numId="5" w16cid:durableId="1920748438">
    <w:abstractNumId w:val="16"/>
  </w:num>
  <w:num w:numId="6" w16cid:durableId="769354433">
    <w:abstractNumId w:val="2"/>
  </w:num>
  <w:num w:numId="7" w16cid:durableId="75789952">
    <w:abstractNumId w:val="17"/>
  </w:num>
  <w:num w:numId="8" w16cid:durableId="731578890">
    <w:abstractNumId w:val="14"/>
  </w:num>
  <w:num w:numId="9" w16cid:durableId="1557205141">
    <w:abstractNumId w:val="0"/>
  </w:num>
  <w:num w:numId="10" w16cid:durableId="2084986719">
    <w:abstractNumId w:val="15"/>
  </w:num>
  <w:num w:numId="11" w16cid:durableId="1307273084">
    <w:abstractNumId w:val="11"/>
  </w:num>
  <w:num w:numId="12" w16cid:durableId="1735082689">
    <w:abstractNumId w:val="8"/>
  </w:num>
  <w:num w:numId="13" w16cid:durableId="1639072163">
    <w:abstractNumId w:val="10"/>
  </w:num>
  <w:num w:numId="14" w16cid:durableId="211814862">
    <w:abstractNumId w:val="1"/>
  </w:num>
  <w:num w:numId="15" w16cid:durableId="625966480">
    <w:abstractNumId w:val="6"/>
  </w:num>
  <w:num w:numId="16" w16cid:durableId="429549479">
    <w:abstractNumId w:val="3"/>
  </w:num>
  <w:num w:numId="17" w16cid:durableId="19746751">
    <w:abstractNumId w:val="13"/>
  </w:num>
  <w:num w:numId="18" w16cid:durableId="205353280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hasree paluri">
    <w15:presenceInfo w15:providerId="Windows Live" w15:userId="cde090769c809e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2D"/>
    <w:rsid w:val="00003170"/>
    <w:rsid w:val="00007225"/>
    <w:rsid w:val="0001337E"/>
    <w:rsid w:val="00031E72"/>
    <w:rsid w:val="00067A21"/>
    <w:rsid w:val="00072E44"/>
    <w:rsid w:val="00091789"/>
    <w:rsid w:val="000A1175"/>
    <w:rsid w:val="000B5283"/>
    <w:rsid w:val="000B7234"/>
    <w:rsid w:val="000C318A"/>
    <w:rsid w:val="000E32BA"/>
    <w:rsid w:val="000E633B"/>
    <w:rsid w:val="00102D13"/>
    <w:rsid w:val="00111B85"/>
    <w:rsid w:val="0011619A"/>
    <w:rsid w:val="00141893"/>
    <w:rsid w:val="00177633"/>
    <w:rsid w:val="0018446C"/>
    <w:rsid w:val="001919D8"/>
    <w:rsid w:val="001921C9"/>
    <w:rsid w:val="00193F75"/>
    <w:rsid w:val="001A7E14"/>
    <w:rsid w:val="001B7A51"/>
    <w:rsid w:val="001D38C8"/>
    <w:rsid w:val="001E3835"/>
    <w:rsid w:val="001F57BE"/>
    <w:rsid w:val="00233DDF"/>
    <w:rsid w:val="00241C4F"/>
    <w:rsid w:val="00246B91"/>
    <w:rsid w:val="00255EA3"/>
    <w:rsid w:val="002636AC"/>
    <w:rsid w:val="0026520C"/>
    <w:rsid w:val="002B610B"/>
    <w:rsid w:val="002E02E7"/>
    <w:rsid w:val="00322E06"/>
    <w:rsid w:val="003740FD"/>
    <w:rsid w:val="003752D7"/>
    <w:rsid w:val="00385910"/>
    <w:rsid w:val="003C602D"/>
    <w:rsid w:val="003F468E"/>
    <w:rsid w:val="003F73AC"/>
    <w:rsid w:val="004129F3"/>
    <w:rsid w:val="004164C1"/>
    <w:rsid w:val="00417422"/>
    <w:rsid w:val="00447550"/>
    <w:rsid w:val="004C0969"/>
    <w:rsid w:val="004C4248"/>
    <w:rsid w:val="004C6AE6"/>
    <w:rsid w:val="004F2A0B"/>
    <w:rsid w:val="004F5DE6"/>
    <w:rsid w:val="005019E6"/>
    <w:rsid w:val="00522F38"/>
    <w:rsid w:val="005279F2"/>
    <w:rsid w:val="0054184C"/>
    <w:rsid w:val="005726A6"/>
    <w:rsid w:val="005A591F"/>
    <w:rsid w:val="005E0DCE"/>
    <w:rsid w:val="005F2F3F"/>
    <w:rsid w:val="005F54F9"/>
    <w:rsid w:val="0061517E"/>
    <w:rsid w:val="00623266"/>
    <w:rsid w:val="00624732"/>
    <w:rsid w:val="00635070"/>
    <w:rsid w:val="0067767E"/>
    <w:rsid w:val="00682B9C"/>
    <w:rsid w:val="00790FA3"/>
    <w:rsid w:val="007B33E5"/>
    <w:rsid w:val="007C3CF8"/>
    <w:rsid w:val="007C4E07"/>
    <w:rsid w:val="0081704E"/>
    <w:rsid w:val="00823D21"/>
    <w:rsid w:val="00832C2F"/>
    <w:rsid w:val="00867C46"/>
    <w:rsid w:val="00874103"/>
    <w:rsid w:val="00885557"/>
    <w:rsid w:val="008A2A20"/>
    <w:rsid w:val="008C282F"/>
    <w:rsid w:val="008C2A25"/>
    <w:rsid w:val="008C3F18"/>
    <w:rsid w:val="008D055A"/>
    <w:rsid w:val="008D45D4"/>
    <w:rsid w:val="009029E3"/>
    <w:rsid w:val="00914F3D"/>
    <w:rsid w:val="00916FA2"/>
    <w:rsid w:val="009552BB"/>
    <w:rsid w:val="00960DA6"/>
    <w:rsid w:val="009679B1"/>
    <w:rsid w:val="00974FA1"/>
    <w:rsid w:val="009821C0"/>
    <w:rsid w:val="00A13B7B"/>
    <w:rsid w:val="00A25199"/>
    <w:rsid w:val="00A26C85"/>
    <w:rsid w:val="00A27881"/>
    <w:rsid w:val="00A40B2D"/>
    <w:rsid w:val="00A41157"/>
    <w:rsid w:val="00A538B1"/>
    <w:rsid w:val="00A74DE9"/>
    <w:rsid w:val="00AB4AA2"/>
    <w:rsid w:val="00AC5ECE"/>
    <w:rsid w:val="00AD6639"/>
    <w:rsid w:val="00B056BE"/>
    <w:rsid w:val="00B3547B"/>
    <w:rsid w:val="00B409C6"/>
    <w:rsid w:val="00B41550"/>
    <w:rsid w:val="00B43CE0"/>
    <w:rsid w:val="00B53553"/>
    <w:rsid w:val="00B56797"/>
    <w:rsid w:val="00B92C53"/>
    <w:rsid w:val="00BA5A31"/>
    <w:rsid w:val="00BC5FD2"/>
    <w:rsid w:val="00BE571A"/>
    <w:rsid w:val="00BF0E82"/>
    <w:rsid w:val="00C2758B"/>
    <w:rsid w:val="00C372A0"/>
    <w:rsid w:val="00C431B9"/>
    <w:rsid w:val="00C52DCE"/>
    <w:rsid w:val="00C55A28"/>
    <w:rsid w:val="00C85619"/>
    <w:rsid w:val="00C96AEC"/>
    <w:rsid w:val="00CC4E23"/>
    <w:rsid w:val="00CC4EC1"/>
    <w:rsid w:val="00CD300F"/>
    <w:rsid w:val="00CF582E"/>
    <w:rsid w:val="00CF5DE4"/>
    <w:rsid w:val="00D03C03"/>
    <w:rsid w:val="00D03F4E"/>
    <w:rsid w:val="00D15F9D"/>
    <w:rsid w:val="00D448D4"/>
    <w:rsid w:val="00D45811"/>
    <w:rsid w:val="00D7077A"/>
    <w:rsid w:val="00D76724"/>
    <w:rsid w:val="00DB3D5B"/>
    <w:rsid w:val="00DE7C68"/>
    <w:rsid w:val="00E01E42"/>
    <w:rsid w:val="00E04EFB"/>
    <w:rsid w:val="00E06E95"/>
    <w:rsid w:val="00E35A8F"/>
    <w:rsid w:val="00E372BD"/>
    <w:rsid w:val="00E608E5"/>
    <w:rsid w:val="00E70D10"/>
    <w:rsid w:val="00E74CD6"/>
    <w:rsid w:val="00E80F87"/>
    <w:rsid w:val="00EB5BCB"/>
    <w:rsid w:val="00EB5FDF"/>
    <w:rsid w:val="00EC2831"/>
    <w:rsid w:val="00EE506D"/>
    <w:rsid w:val="00F134DC"/>
    <w:rsid w:val="00F13705"/>
    <w:rsid w:val="00F15E39"/>
    <w:rsid w:val="00F261A2"/>
    <w:rsid w:val="00F36AA4"/>
    <w:rsid w:val="00F6615F"/>
    <w:rsid w:val="00F84780"/>
    <w:rsid w:val="00F91999"/>
    <w:rsid w:val="00FB1A58"/>
    <w:rsid w:val="00FB1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2"/>
    </o:shapelayout>
  </w:shapeDefaults>
  <w:decimalSymbol w:val="."/>
  <w:listSeparator w:val=","/>
  <w14:docId w14:val="452F449A"/>
  <w15:chartTrackingRefBased/>
  <w15:docId w15:val="{19B9A0EB-2857-40B0-BDA2-BB8FFF51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B85"/>
  </w:style>
  <w:style w:type="paragraph" w:styleId="Heading1">
    <w:name w:val="heading 1"/>
    <w:basedOn w:val="Normal"/>
    <w:next w:val="Normal"/>
    <w:link w:val="Heading1Char"/>
    <w:uiPriority w:val="9"/>
    <w:qFormat/>
    <w:rsid w:val="003C602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C602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C60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C602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C602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C602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C60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C60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C60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02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3C602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3C602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C602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C602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C602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C602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C602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C602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C602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C602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C602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C60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C602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C602D"/>
    <w:rPr>
      <w:b/>
      <w:bCs/>
    </w:rPr>
  </w:style>
  <w:style w:type="character" w:styleId="Emphasis">
    <w:name w:val="Emphasis"/>
    <w:basedOn w:val="DefaultParagraphFont"/>
    <w:uiPriority w:val="20"/>
    <w:qFormat/>
    <w:rsid w:val="003C602D"/>
    <w:rPr>
      <w:i/>
      <w:iCs/>
    </w:rPr>
  </w:style>
  <w:style w:type="paragraph" w:styleId="NoSpacing">
    <w:name w:val="No Spacing"/>
    <w:uiPriority w:val="1"/>
    <w:qFormat/>
    <w:rsid w:val="003C602D"/>
    <w:pPr>
      <w:spacing w:after="0" w:line="240" w:lineRule="auto"/>
    </w:pPr>
  </w:style>
  <w:style w:type="paragraph" w:styleId="Quote">
    <w:name w:val="Quote"/>
    <w:basedOn w:val="Normal"/>
    <w:next w:val="Normal"/>
    <w:link w:val="QuoteChar"/>
    <w:uiPriority w:val="29"/>
    <w:qFormat/>
    <w:rsid w:val="003C602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C602D"/>
    <w:rPr>
      <w:i/>
      <w:iCs/>
    </w:rPr>
  </w:style>
  <w:style w:type="paragraph" w:styleId="IntenseQuote">
    <w:name w:val="Intense Quote"/>
    <w:basedOn w:val="Normal"/>
    <w:next w:val="Normal"/>
    <w:link w:val="IntenseQuoteChar"/>
    <w:uiPriority w:val="30"/>
    <w:qFormat/>
    <w:rsid w:val="003C602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602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602D"/>
    <w:rPr>
      <w:i/>
      <w:iCs/>
      <w:color w:val="595959" w:themeColor="text1" w:themeTint="A6"/>
    </w:rPr>
  </w:style>
  <w:style w:type="character" w:styleId="IntenseEmphasis">
    <w:name w:val="Intense Emphasis"/>
    <w:basedOn w:val="DefaultParagraphFont"/>
    <w:uiPriority w:val="21"/>
    <w:qFormat/>
    <w:rsid w:val="003C602D"/>
    <w:rPr>
      <w:b/>
      <w:bCs/>
      <w:i/>
      <w:iCs/>
    </w:rPr>
  </w:style>
  <w:style w:type="character" w:styleId="SubtleReference">
    <w:name w:val="Subtle Reference"/>
    <w:basedOn w:val="DefaultParagraphFont"/>
    <w:uiPriority w:val="31"/>
    <w:qFormat/>
    <w:rsid w:val="003C602D"/>
    <w:rPr>
      <w:smallCaps/>
      <w:color w:val="404040" w:themeColor="text1" w:themeTint="BF"/>
    </w:rPr>
  </w:style>
  <w:style w:type="character" w:styleId="IntenseReference">
    <w:name w:val="Intense Reference"/>
    <w:basedOn w:val="DefaultParagraphFont"/>
    <w:uiPriority w:val="32"/>
    <w:qFormat/>
    <w:rsid w:val="003C602D"/>
    <w:rPr>
      <w:b/>
      <w:bCs/>
      <w:smallCaps/>
      <w:u w:val="single"/>
    </w:rPr>
  </w:style>
  <w:style w:type="character" w:styleId="BookTitle">
    <w:name w:val="Book Title"/>
    <w:basedOn w:val="DefaultParagraphFont"/>
    <w:uiPriority w:val="33"/>
    <w:qFormat/>
    <w:rsid w:val="003C602D"/>
    <w:rPr>
      <w:b/>
      <w:bCs/>
      <w:smallCaps/>
    </w:rPr>
  </w:style>
  <w:style w:type="paragraph" w:styleId="TOCHeading">
    <w:name w:val="TOC Heading"/>
    <w:basedOn w:val="Heading1"/>
    <w:next w:val="Normal"/>
    <w:uiPriority w:val="39"/>
    <w:semiHidden/>
    <w:unhideWhenUsed/>
    <w:qFormat/>
    <w:rsid w:val="003C602D"/>
    <w:pPr>
      <w:outlineLvl w:val="9"/>
    </w:pPr>
  </w:style>
  <w:style w:type="paragraph" w:styleId="Header">
    <w:name w:val="header"/>
    <w:basedOn w:val="Normal"/>
    <w:link w:val="HeaderChar"/>
    <w:uiPriority w:val="99"/>
    <w:unhideWhenUsed/>
    <w:rsid w:val="003C6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2D"/>
  </w:style>
  <w:style w:type="paragraph" w:styleId="Footer">
    <w:name w:val="footer"/>
    <w:basedOn w:val="Normal"/>
    <w:link w:val="FooterChar"/>
    <w:uiPriority w:val="99"/>
    <w:unhideWhenUsed/>
    <w:rsid w:val="003C6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2D"/>
  </w:style>
  <w:style w:type="paragraph" w:styleId="ListParagraph">
    <w:name w:val="List Paragraph"/>
    <w:basedOn w:val="Normal"/>
    <w:uiPriority w:val="34"/>
    <w:qFormat/>
    <w:rsid w:val="00BC5FD2"/>
    <w:pPr>
      <w:ind w:left="720"/>
      <w:contextualSpacing/>
    </w:pPr>
  </w:style>
  <w:style w:type="table" w:styleId="TableGrid">
    <w:name w:val="Table Grid"/>
    <w:basedOn w:val="TableNormal"/>
    <w:uiPriority w:val="39"/>
    <w:rsid w:val="00AD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2E7"/>
    <w:rPr>
      <w:color w:val="0563C1" w:themeColor="hyperlink"/>
      <w:u w:val="single"/>
    </w:rPr>
  </w:style>
  <w:style w:type="character" w:styleId="UnresolvedMention">
    <w:name w:val="Unresolved Mention"/>
    <w:basedOn w:val="DefaultParagraphFont"/>
    <w:uiPriority w:val="99"/>
    <w:semiHidden/>
    <w:unhideWhenUsed/>
    <w:rsid w:val="002E02E7"/>
    <w:rPr>
      <w:color w:val="605E5C"/>
      <w:shd w:val="clear" w:color="auto" w:fill="E1DFDD"/>
    </w:rPr>
  </w:style>
  <w:style w:type="paragraph" w:styleId="Revision">
    <w:name w:val="Revision"/>
    <w:hidden/>
    <w:uiPriority w:val="99"/>
    <w:semiHidden/>
    <w:rsid w:val="00682B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05930">
      <w:bodyDiv w:val="1"/>
      <w:marLeft w:val="0"/>
      <w:marRight w:val="0"/>
      <w:marTop w:val="0"/>
      <w:marBottom w:val="0"/>
      <w:divBdr>
        <w:top w:val="none" w:sz="0" w:space="0" w:color="auto"/>
        <w:left w:val="none" w:sz="0" w:space="0" w:color="auto"/>
        <w:bottom w:val="none" w:sz="0" w:space="0" w:color="auto"/>
        <w:right w:val="none" w:sz="0" w:space="0" w:color="auto"/>
      </w:divBdr>
      <w:divsChild>
        <w:div w:id="1529371118">
          <w:marLeft w:val="0"/>
          <w:marRight w:val="0"/>
          <w:marTop w:val="0"/>
          <w:marBottom w:val="0"/>
          <w:divBdr>
            <w:top w:val="none" w:sz="0" w:space="0" w:color="auto"/>
            <w:left w:val="none" w:sz="0" w:space="0" w:color="auto"/>
            <w:bottom w:val="none" w:sz="0" w:space="0" w:color="auto"/>
            <w:right w:val="none" w:sz="0" w:space="0" w:color="auto"/>
          </w:divBdr>
          <w:divsChild>
            <w:div w:id="2093817475">
              <w:marLeft w:val="0"/>
              <w:marRight w:val="0"/>
              <w:marTop w:val="0"/>
              <w:marBottom w:val="0"/>
              <w:divBdr>
                <w:top w:val="none" w:sz="0" w:space="0" w:color="auto"/>
                <w:left w:val="none" w:sz="0" w:space="0" w:color="auto"/>
                <w:bottom w:val="none" w:sz="0" w:space="0" w:color="auto"/>
                <w:right w:val="none" w:sz="0" w:space="0" w:color="auto"/>
              </w:divBdr>
            </w:div>
            <w:div w:id="501167644">
              <w:marLeft w:val="0"/>
              <w:marRight w:val="0"/>
              <w:marTop w:val="0"/>
              <w:marBottom w:val="0"/>
              <w:divBdr>
                <w:top w:val="none" w:sz="0" w:space="0" w:color="auto"/>
                <w:left w:val="none" w:sz="0" w:space="0" w:color="auto"/>
                <w:bottom w:val="none" w:sz="0" w:space="0" w:color="auto"/>
                <w:right w:val="none" w:sz="0" w:space="0" w:color="auto"/>
              </w:divBdr>
              <w:divsChild>
                <w:div w:id="1203399771">
                  <w:marLeft w:val="0"/>
                  <w:marRight w:val="0"/>
                  <w:marTop w:val="75"/>
                  <w:marBottom w:val="150"/>
                  <w:divBdr>
                    <w:top w:val="none" w:sz="0" w:space="0" w:color="auto"/>
                    <w:left w:val="none" w:sz="0" w:space="0" w:color="auto"/>
                    <w:bottom w:val="none" w:sz="0" w:space="0" w:color="auto"/>
                    <w:right w:val="none" w:sz="0" w:space="0" w:color="auto"/>
                  </w:divBdr>
                </w:div>
                <w:div w:id="1776187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59330696">
          <w:marLeft w:val="-15"/>
          <w:marRight w:val="0"/>
          <w:marTop w:val="0"/>
          <w:marBottom w:val="0"/>
          <w:divBdr>
            <w:top w:val="none" w:sz="0" w:space="0" w:color="auto"/>
            <w:left w:val="single" w:sz="6" w:space="11" w:color="ECEAEA"/>
            <w:bottom w:val="none" w:sz="0" w:space="0" w:color="auto"/>
            <w:right w:val="single" w:sz="6" w:space="11" w:color="ECEAEA"/>
          </w:divBdr>
          <w:divsChild>
            <w:div w:id="468208913">
              <w:marLeft w:val="0"/>
              <w:marRight w:val="0"/>
              <w:marTop w:val="0"/>
              <w:marBottom w:val="0"/>
              <w:divBdr>
                <w:top w:val="none" w:sz="0" w:space="0" w:color="auto"/>
                <w:left w:val="none" w:sz="0" w:space="0" w:color="auto"/>
                <w:bottom w:val="dotted" w:sz="6" w:space="0" w:color="7D7D7D"/>
                <w:right w:val="none" w:sz="0" w:space="0" w:color="auto"/>
              </w:divBdr>
            </w:div>
            <w:div w:id="813957865">
              <w:marLeft w:val="0"/>
              <w:marRight w:val="0"/>
              <w:marTop w:val="0"/>
              <w:marBottom w:val="0"/>
              <w:divBdr>
                <w:top w:val="none" w:sz="0" w:space="0" w:color="auto"/>
                <w:left w:val="none" w:sz="0" w:space="0" w:color="auto"/>
                <w:bottom w:val="dotted" w:sz="6" w:space="0" w:color="7D7D7D"/>
                <w:right w:val="none" w:sz="0" w:space="0" w:color="auto"/>
              </w:divBdr>
            </w:div>
            <w:div w:id="542252662">
              <w:marLeft w:val="0"/>
              <w:marRight w:val="0"/>
              <w:marTop w:val="0"/>
              <w:marBottom w:val="0"/>
              <w:divBdr>
                <w:top w:val="none" w:sz="0" w:space="0" w:color="auto"/>
                <w:left w:val="none" w:sz="0" w:space="0" w:color="auto"/>
                <w:bottom w:val="dotted" w:sz="6" w:space="0" w:color="7D7D7D"/>
                <w:right w:val="none" w:sz="0" w:space="0" w:color="auto"/>
              </w:divBdr>
            </w:div>
            <w:div w:id="501164634">
              <w:marLeft w:val="0"/>
              <w:marRight w:val="0"/>
              <w:marTop w:val="0"/>
              <w:marBottom w:val="0"/>
              <w:divBdr>
                <w:top w:val="none" w:sz="0" w:space="0" w:color="auto"/>
                <w:left w:val="none" w:sz="0" w:space="0" w:color="auto"/>
                <w:bottom w:val="dotted" w:sz="6" w:space="0" w:color="7D7D7D"/>
                <w:right w:val="none" w:sz="0" w:space="0" w:color="auto"/>
              </w:divBdr>
            </w:div>
            <w:div w:id="1334143046">
              <w:marLeft w:val="0"/>
              <w:marRight w:val="0"/>
              <w:marTop w:val="0"/>
              <w:marBottom w:val="0"/>
              <w:divBdr>
                <w:top w:val="none" w:sz="0" w:space="0" w:color="auto"/>
                <w:left w:val="none" w:sz="0" w:space="0" w:color="auto"/>
                <w:bottom w:val="dotted" w:sz="6" w:space="0" w:color="7D7D7D"/>
                <w:right w:val="none" w:sz="0" w:space="0" w:color="auto"/>
              </w:divBdr>
            </w:div>
            <w:div w:id="1807314562">
              <w:marLeft w:val="0"/>
              <w:marRight w:val="0"/>
              <w:marTop w:val="0"/>
              <w:marBottom w:val="0"/>
              <w:divBdr>
                <w:top w:val="none" w:sz="0" w:space="0" w:color="auto"/>
                <w:left w:val="none" w:sz="0" w:space="0" w:color="auto"/>
                <w:bottom w:val="dotted" w:sz="6" w:space="0" w:color="7D7D7D"/>
                <w:right w:val="none" w:sz="0" w:space="0" w:color="auto"/>
              </w:divBdr>
            </w:div>
            <w:div w:id="387845143">
              <w:marLeft w:val="0"/>
              <w:marRight w:val="0"/>
              <w:marTop w:val="0"/>
              <w:marBottom w:val="0"/>
              <w:divBdr>
                <w:top w:val="none" w:sz="0" w:space="0" w:color="auto"/>
                <w:left w:val="none" w:sz="0" w:space="0" w:color="auto"/>
                <w:bottom w:val="dotted" w:sz="6" w:space="0" w:color="7D7D7D"/>
                <w:right w:val="none" w:sz="0" w:space="0" w:color="auto"/>
              </w:divBdr>
            </w:div>
            <w:div w:id="1404832951">
              <w:marLeft w:val="0"/>
              <w:marRight w:val="0"/>
              <w:marTop w:val="0"/>
              <w:marBottom w:val="0"/>
              <w:divBdr>
                <w:top w:val="none" w:sz="0" w:space="0" w:color="auto"/>
                <w:left w:val="none" w:sz="0" w:space="0" w:color="auto"/>
                <w:bottom w:val="dotted" w:sz="6" w:space="0" w:color="7D7D7D"/>
                <w:right w:val="none" w:sz="0" w:space="0" w:color="auto"/>
              </w:divBdr>
            </w:div>
            <w:div w:id="1472671452">
              <w:marLeft w:val="0"/>
              <w:marRight w:val="0"/>
              <w:marTop w:val="0"/>
              <w:marBottom w:val="0"/>
              <w:divBdr>
                <w:top w:val="none" w:sz="0" w:space="0" w:color="auto"/>
                <w:left w:val="none" w:sz="0" w:space="0" w:color="auto"/>
                <w:bottom w:val="dotted" w:sz="6" w:space="0" w:color="7D7D7D"/>
                <w:right w:val="none" w:sz="0" w:space="0" w:color="auto"/>
              </w:divBdr>
            </w:div>
            <w:div w:id="1964072142">
              <w:marLeft w:val="0"/>
              <w:marRight w:val="0"/>
              <w:marTop w:val="0"/>
              <w:marBottom w:val="0"/>
              <w:divBdr>
                <w:top w:val="none" w:sz="0" w:space="0" w:color="auto"/>
                <w:left w:val="none" w:sz="0" w:space="0" w:color="auto"/>
                <w:bottom w:val="none" w:sz="0" w:space="0" w:color="auto"/>
                <w:right w:val="none" w:sz="0" w:space="0" w:color="auto"/>
              </w:divBdr>
              <w:divsChild>
                <w:div w:id="2041126537">
                  <w:marLeft w:val="0"/>
                  <w:marRight w:val="0"/>
                  <w:marTop w:val="0"/>
                  <w:marBottom w:val="75"/>
                  <w:divBdr>
                    <w:top w:val="none" w:sz="0" w:space="0" w:color="auto"/>
                    <w:left w:val="none" w:sz="0" w:space="0" w:color="auto"/>
                    <w:bottom w:val="none" w:sz="0" w:space="0" w:color="auto"/>
                    <w:right w:val="none" w:sz="0" w:space="0" w:color="auto"/>
                  </w:divBdr>
                  <w:divsChild>
                    <w:div w:id="1079405529">
                      <w:marLeft w:val="0"/>
                      <w:marRight w:val="0"/>
                      <w:marTop w:val="0"/>
                      <w:marBottom w:val="0"/>
                      <w:divBdr>
                        <w:top w:val="none" w:sz="0" w:space="0" w:color="auto"/>
                        <w:left w:val="none" w:sz="0" w:space="0" w:color="auto"/>
                        <w:bottom w:val="dotted" w:sz="6" w:space="0" w:color="7D7D7D"/>
                        <w:right w:val="none" w:sz="0" w:space="0" w:color="auto"/>
                      </w:divBdr>
                    </w:div>
                  </w:divsChild>
                </w:div>
              </w:divsChild>
            </w:div>
          </w:divsChild>
        </w:div>
      </w:divsChild>
    </w:div>
    <w:div w:id="282926767">
      <w:bodyDiv w:val="1"/>
      <w:marLeft w:val="0"/>
      <w:marRight w:val="0"/>
      <w:marTop w:val="0"/>
      <w:marBottom w:val="0"/>
      <w:divBdr>
        <w:top w:val="none" w:sz="0" w:space="0" w:color="auto"/>
        <w:left w:val="none" w:sz="0" w:space="0" w:color="auto"/>
        <w:bottom w:val="none" w:sz="0" w:space="0" w:color="auto"/>
        <w:right w:val="none" w:sz="0" w:space="0" w:color="auto"/>
      </w:divBdr>
      <w:divsChild>
        <w:div w:id="434374170">
          <w:marLeft w:val="0"/>
          <w:marRight w:val="0"/>
          <w:marTop w:val="0"/>
          <w:marBottom w:val="0"/>
          <w:divBdr>
            <w:top w:val="none" w:sz="0" w:space="0" w:color="auto"/>
            <w:left w:val="none" w:sz="0" w:space="0" w:color="auto"/>
            <w:bottom w:val="none" w:sz="0" w:space="0" w:color="auto"/>
            <w:right w:val="none" w:sz="0" w:space="0" w:color="auto"/>
          </w:divBdr>
          <w:divsChild>
            <w:div w:id="1837108260">
              <w:marLeft w:val="0"/>
              <w:marRight w:val="0"/>
              <w:marTop w:val="0"/>
              <w:marBottom w:val="0"/>
              <w:divBdr>
                <w:top w:val="none" w:sz="0" w:space="0" w:color="auto"/>
                <w:left w:val="none" w:sz="0" w:space="0" w:color="auto"/>
                <w:bottom w:val="none" w:sz="0" w:space="0" w:color="auto"/>
                <w:right w:val="none" w:sz="0" w:space="0" w:color="auto"/>
              </w:divBdr>
            </w:div>
            <w:div w:id="1838226708">
              <w:marLeft w:val="0"/>
              <w:marRight w:val="0"/>
              <w:marTop w:val="0"/>
              <w:marBottom w:val="0"/>
              <w:divBdr>
                <w:top w:val="none" w:sz="0" w:space="0" w:color="auto"/>
                <w:left w:val="none" w:sz="0" w:space="0" w:color="auto"/>
                <w:bottom w:val="none" w:sz="0" w:space="0" w:color="auto"/>
                <w:right w:val="none" w:sz="0" w:space="0" w:color="auto"/>
              </w:divBdr>
              <w:divsChild>
                <w:div w:id="447818408">
                  <w:marLeft w:val="0"/>
                  <w:marRight w:val="0"/>
                  <w:marTop w:val="75"/>
                  <w:marBottom w:val="150"/>
                  <w:divBdr>
                    <w:top w:val="none" w:sz="0" w:space="0" w:color="auto"/>
                    <w:left w:val="none" w:sz="0" w:space="0" w:color="auto"/>
                    <w:bottom w:val="none" w:sz="0" w:space="0" w:color="auto"/>
                    <w:right w:val="none" w:sz="0" w:space="0" w:color="auto"/>
                  </w:divBdr>
                </w:div>
                <w:div w:id="19075235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94626169">
          <w:marLeft w:val="-15"/>
          <w:marRight w:val="0"/>
          <w:marTop w:val="0"/>
          <w:marBottom w:val="0"/>
          <w:divBdr>
            <w:top w:val="none" w:sz="0" w:space="0" w:color="auto"/>
            <w:left w:val="single" w:sz="6" w:space="11" w:color="ECEAEA"/>
            <w:bottom w:val="none" w:sz="0" w:space="0" w:color="auto"/>
            <w:right w:val="single" w:sz="6" w:space="11" w:color="ECEAEA"/>
          </w:divBdr>
          <w:divsChild>
            <w:div w:id="615912312">
              <w:marLeft w:val="0"/>
              <w:marRight w:val="0"/>
              <w:marTop w:val="0"/>
              <w:marBottom w:val="0"/>
              <w:divBdr>
                <w:top w:val="none" w:sz="0" w:space="0" w:color="auto"/>
                <w:left w:val="none" w:sz="0" w:space="0" w:color="auto"/>
                <w:bottom w:val="dotted" w:sz="6" w:space="0" w:color="7D7D7D"/>
                <w:right w:val="none" w:sz="0" w:space="0" w:color="auto"/>
              </w:divBdr>
            </w:div>
            <w:div w:id="2022858177">
              <w:marLeft w:val="0"/>
              <w:marRight w:val="0"/>
              <w:marTop w:val="0"/>
              <w:marBottom w:val="0"/>
              <w:divBdr>
                <w:top w:val="none" w:sz="0" w:space="0" w:color="auto"/>
                <w:left w:val="none" w:sz="0" w:space="0" w:color="auto"/>
                <w:bottom w:val="dotted" w:sz="6" w:space="0" w:color="7D7D7D"/>
                <w:right w:val="none" w:sz="0" w:space="0" w:color="auto"/>
              </w:divBdr>
            </w:div>
            <w:div w:id="1419905792">
              <w:marLeft w:val="0"/>
              <w:marRight w:val="0"/>
              <w:marTop w:val="0"/>
              <w:marBottom w:val="0"/>
              <w:divBdr>
                <w:top w:val="none" w:sz="0" w:space="0" w:color="auto"/>
                <w:left w:val="none" w:sz="0" w:space="0" w:color="auto"/>
                <w:bottom w:val="dotted" w:sz="6" w:space="0" w:color="7D7D7D"/>
                <w:right w:val="none" w:sz="0" w:space="0" w:color="auto"/>
              </w:divBdr>
            </w:div>
            <w:div w:id="375980113">
              <w:marLeft w:val="0"/>
              <w:marRight w:val="0"/>
              <w:marTop w:val="0"/>
              <w:marBottom w:val="0"/>
              <w:divBdr>
                <w:top w:val="none" w:sz="0" w:space="0" w:color="auto"/>
                <w:left w:val="none" w:sz="0" w:space="0" w:color="auto"/>
                <w:bottom w:val="dotted" w:sz="6" w:space="0" w:color="7D7D7D"/>
                <w:right w:val="none" w:sz="0" w:space="0" w:color="auto"/>
              </w:divBdr>
            </w:div>
            <w:div w:id="758870502">
              <w:marLeft w:val="0"/>
              <w:marRight w:val="0"/>
              <w:marTop w:val="0"/>
              <w:marBottom w:val="0"/>
              <w:divBdr>
                <w:top w:val="none" w:sz="0" w:space="0" w:color="auto"/>
                <w:left w:val="none" w:sz="0" w:space="0" w:color="auto"/>
                <w:bottom w:val="dotted" w:sz="6" w:space="0" w:color="7D7D7D"/>
                <w:right w:val="none" w:sz="0" w:space="0" w:color="auto"/>
              </w:divBdr>
            </w:div>
            <w:div w:id="629284335">
              <w:marLeft w:val="0"/>
              <w:marRight w:val="0"/>
              <w:marTop w:val="0"/>
              <w:marBottom w:val="0"/>
              <w:divBdr>
                <w:top w:val="none" w:sz="0" w:space="0" w:color="auto"/>
                <w:left w:val="none" w:sz="0" w:space="0" w:color="auto"/>
                <w:bottom w:val="dotted" w:sz="6" w:space="0" w:color="7D7D7D"/>
                <w:right w:val="none" w:sz="0" w:space="0" w:color="auto"/>
              </w:divBdr>
            </w:div>
            <w:div w:id="1552111139">
              <w:marLeft w:val="0"/>
              <w:marRight w:val="0"/>
              <w:marTop w:val="0"/>
              <w:marBottom w:val="0"/>
              <w:divBdr>
                <w:top w:val="none" w:sz="0" w:space="0" w:color="auto"/>
                <w:left w:val="none" w:sz="0" w:space="0" w:color="auto"/>
                <w:bottom w:val="dotted" w:sz="6" w:space="0" w:color="7D7D7D"/>
                <w:right w:val="none" w:sz="0" w:space="0" w:color="auto"/>
              </w:divBdr>
            </w:div>
            <w:div w:id="703560740">
              <w:marLeft w:val="0"/>
              <w:marRight w:val="0"/>
              <w:marTop w:val="0"/>
              <w:marBottom w:val="0"/>
              <w:divBdr>
                <w:top w:val="none" w:sz="0" w:space="0" w:color="auto"/>
                <w:left w:val="none" w:sz="0" w:space="0" w:color="auto"/>
                <w:bottom w:val="dotted" w:sz="6" w:space="0" w:color="7D7D7D"/>
                <w:right w:val="none" w:sz="0" w:space="0" w:color="auto"/>
              </w:divBdr>
            </w:div>
            <w:div w:id="645595170">
              <w:marLeft w:val="0"/>
              <w:marRight w:val="0"/>
              <w:marTop w:val="0"/>
              <w:marBottom w:val="0"/>
              <w:divBdr>
                <w:top w:val="none" w:sz="0" w:space="0" w:color="auto"/>
                <w:left w:val="none" w:sz="0" w:space="0" w:color="auto"/>
                <w:bottom w:val="dotted" w:sz="6" w:space="0" w:color="7D7D7D"/>
                <w:right w:val="none" w:sz="0" w:space="0" w:color="auto"/>
              </w:divBdr>
            </w:div>
            <w:div w:id="1467696345">
              <w:marLeft w:val="0"/>
              <w:marRight w:val="0"/>
              <w:marTop w:val="0"/>
              <w:marBottom w:val="0"/>
              <w:divBdr>
                <w:top w:val="none" w:sz="0" w:space="0" w:color="auto"/>
                <w:left w:val="none" w:sz="0" w:space="0" w:color="auto"/>
                <w:bottom w:val="none" w:sz="0" w:space="0" w:color="auto"/>
                <w:right w:val="none" w:sz="0" w:space="0" w:color="auto"/>
              </w:divBdr>
              <w:divsChild>
                <w:div w:id="1208109380">
                  <w:marLeft w:val="0"/>
                  <w:marRight w:val="0"/>
                  <w:marTop w:val="0"/>
                  <w:marBottom w:val="75"/>
                  <w:divBdr>
                    <w:top w:val="none" w:sz="0" w:space="0" w:color="auto"/>
                    <w:left w:val="none" w:sz="0" w:space="0" w:color="auto"/>
                    <w:bottom w:val="none" w:sz="0" w:space="0" w:color="auto"/>
                    <w:right w:val="none" w:sz="0" w:space="0" w:color="auto"/>
                  </w:divBdr>
                  <w:divsChild>
                    <w:div w:id="608777381">
                      <w:marLeft w:val="0"/>
                      <w:marRight w:val="0"/>
                      <w:marTop w:val="0"/>
                      <w:marBottom w:val="0"/>
                      <w:divBdr>
                        <w:top w:val="none" w:sz="0" w:space="0" w:color="auto"/>
                        <w:left w:val="none" w:sz="0" w:space="0" w:color="auto"/>
                        <w:bottom w:val="dotted" w:sz="6" w:space="0" w:color="7D7D7D"/>
                        <w:right w:val="none" w:sz="0" w:space="0" w:color="auto"/>
                      </w:divBdr>
                    </w:div>
                  </w:divsChild>
                </w:div>
              </w:divsChild>
            </w:div>
          </w:divsChild>
        </w:div>
      </w:divsChild>
    </w:div>
    <w:div w:id="303236349">
      <w:bodyDiv w:val="1"/>
      <w:marLeft w:val="0"/>
      <w:marRight w:val="0"/>
      <w:marTop w:val="0"/>
      <w:marBottom w:val="0"/>
      <w:divBdr>
        <w:top w:val="none" w:sz="0" w:space="0" w:color="auto"/>
        <w:left w:val="none" w:sz="0" w:space="0" w:color="auto"/>
        <w:bottom w:val="none" w:sz="0" w:space="0" w:color="auto"/>
        <w:right w:val="none" w:sz="0" w:space="0" w:color="auto"/>
      </w:divBdr>
      <w:divsChild>
        <w:div w:id="1220483884">
          <w:marLeft w:val="0"/>
          <w:marRight w:val="0"/>
          <w:marTop w:val="0"/>
          <w:marBottom w:val="0"/>
          <w:divBdr>
            <w:top w:val="none" w:sz="0" w:space="0" w:color="auto"/>
            <w:left w:val="none" w:sz="0" w:space="0" w:color="auto"/>
            <w:bottom w:val="none" w:sz="0" w:space="0" w:color="auto"/>
            <w:right w:val="none" w:sz="0" w:space="0" w:color="auto"/>
          </w:divBdr>
          <w:divsChild>
            <w:div w:id="2071078556">
              <w:marLeft w:val="0"/>
              <w:marRight w:val="0"/>
              <w:marTop w:val="300"/>
              <w:marBottom w:val="0"/>
              <w:divBdr>
                <w:top w:val="none" w:sz="0" w:space="0" w:color="auto"/>
                <w:left w:val="none" w:sz="0" w:space="0" w:color="auto"/>
                <w:bottom w:val="none" w:sz="0" w:space="0" w:color="auto"/>
                <w:right w:val="none" w:sz="0" w:space="0" w:color="auto"/>
              </w:divBdr>
              <w:divsChild>
                <w:div w:id="945960276">
                  <w:marLeft w:val="0"/>
                  <w:marRight w:val="0"/>
                  <w:marTop w:val="0"/>
                  <w:marBottom w:val="0"/>
                  <w:divBdr>
                    <w:top w:val="none" w:sz="0" w:space="0" w:color="auto"/>
                    <w:left w:val="none" w:sz="0" w:space="0" w:color="auto"/>
                    <w:bottom w:val="none" w:sz="0" w:space="0" w:color="auto"/>
                    <w:right w:val="none" w:sz="0" w:space="0" w:color="auto"/>
                  </w:divBdr>
                  <w:divsChild>
                    <w:div w:id="1844127671">
                      <w:marLeft w:val="0"/>
                      <w:marRight w:val="0"/>
                      <w:marTop w:val="0"/>
                      <w:marBottom w:val="0"/>
                      <w:divBdr>
                        <w:top w:val="none" w:sz="0" w:space="0" w:color="auto"/>
                        <w:left w:val="none" w:sz="0" w:space="0" w:color="auto"/>
                        <w:bottom w:val="none" w:sz="0" w:space="0" w:color="auto"/>
                        <w:right w:val="none" w:sz="0" w:space="0" w:color="auto"/>
                      </w:divBdr>
                      <w:divsChild>
                        <w:div w:id="20741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9646">
          <w:marLeft w:val="0"/>
          <w:marRight w:val="0"/>
          <w:marTop w:val="0"/>
          <w:marBottom w:val="0"/>
          <w:divBdr>
            <w:top w:val="none" w:sz="0" w:space="0" w:color="auto"/>
            <w:left w:val="none" w:sz="0" w:space="0" w:color="auto"/>
            <w:bottom w:val="none" w:sz="0" w:space="0" w:color="auto"/>
            <w:right w:val="none" w:sz="0" w:space="0" w:color="auto"/>
          </w:divBdr>
        </w:div>
      </w:divsChild>
    </w:div>
    <w:div w:id="326908287">
      <w:bodyDiv w:val="1"/>
      <w:marLeft w:val="0"/>
      <w:marRight w:val="0"/>
      <w:marTop w:val="0"/>
      <w:marBottom w:val="0"/>
      <w:divBdr>
        <w:top w:val="none" w:sz="0" w:space="0" w:color="auto"/>
        <w:left w:val="none" w:sz="0" w:space="0" w:color="auto"/>
        <w:bottom w:val="none" w:sz="0" w:space="0" w:color="auto"/>
        <w:right w:val="none" w:sz="0" w:space="0" w:color="auto"/>
      </w:divBdr>
      <w:divsChild>
        <w:div w:id="1334185127">
          <w:marLeft w:val="0"/>
          <w:marRight w:val="0"/>
          <w:marTop w:val="0"/>
          <w:marBottom w:val="0"/>
          <w:divBdr>
            <w:top w:val="none" w:sz="0" w:space="0" w:color="auto"/>
            <w:left w:val="none" w:sz="0" w:space="0" w:color="auto"/>
            <w:bottom w:val="none" w:sz="0" w:space="0" w:color="auto"/>
            <w:right w:val="none" w:sz="0" w:space="0" w:color="auto"/>
          </w:divBdr>
          <w:divsChild>
            <w:div w:id="595479783">
              <w:marLeft w:val="0"/>
              <w:marRight w:val="0"/>
              <w:marTop w:val="300"/>
              <w:marBottom w:val="0"/>
              <w:divBdr>
                <w:top w:val="none" w:sz="0" w:space="0" w:color="auto"/>
                <w:left w:val="none" w:sz="0" w:space="0" w:color="auto"/>
                <w:bottom w:val="none" w:sz="0" w:space="0" w:color="auto"/>
                <w:right w:val="none" w:sz="0" w:space="0" w:color="auto"/>
              </w:divBdr>
              <w:divsChild>
                <w:div w:id="2089963944">
                  <w:marLeft w:val="0"/>
                  <w:marRight w:val="0"/>
                  <w:marTop w:val="0"/>
                  <w:marBottom w:val="0"/>
                  <w:divBdr>
                    <w:top w:val="none" w:sz="0" w:space="0" w:color="auto"/>
                    <w:left w:val="none" w:sz="0" w:space="0" w:color="auto"/>
                    <w:bottom w:val="none" w:sz="0" w:space="0" w:color="auto"/>
                    <w:right w:val="none" w:sz="0" w:space="0" w:color="auto"/>
                  </w:divBdr>
                </w:div>
                <w:div w:id="1751150348">
                  <w:marLeft w:val="0"/>
                  <w:marRight w:val="0"/>
                  <w:marTop w:val="0"/>
                  <w:marBottom w:val="0"/>
                  <w:divBdr>
                    <w:top w:val="none" w:sz="0" w:space="0" w:color="auto"/>
                    <w:left w:val="none" w:sz="0" w:space="0" w:color="auto"/>
                    <w:bottom w:val="none" w:sz="0" w:space="0" w:color="auto"/>
                    <w:right w:val="none" w:sz="0" w:space="0" w:color="auto"/>
                  </w:divBdr>
                </w:div>
                <w:div w:id="1841432471">
                  <w:marLeft w:val="0"/>
                  <w:marRight w:val="0"/>
                  <w:marTop w:val="0"/>
                  <w:marBottom w:val="0"/>
                  <w:divBdr>
                    <w:top w:val="none" w:sz="0" w:space="0" w:color="auto"/>
                    <w:left w:val="none" w:sz="0" w:space="0" w:color="auto"/>
                    <w:bottom w:val="none" w:sz="0" w:space="0" w:color="auto"/>
                    <w:right w:val="none" w:sz="0" w:space="0" w:color="auto"/>
                  </w:divBdr>
                  <w:divsChild>
                    <w:div w:id="417018626">
                      <w:marLeft w:val="0"/>
                      <w:marRight w:val="0"/>
                      <w:marTop w:val="0"/>
                      <w:marBottom w:val="0"/>
                      <w:divBdr>
                        <w:top w:val="none" w:sz="0" w:space="0" w:color="auto"/>
                        <w:left w:val="none" w:sz="0" w:space="0" w:color="auto"/>
                        <w:bottom w:val="none" w:sz="0" w:space="0" w:color="auto"/>
                        <w:right w:val="none" w:sz="0" w:space="0" w:color="auto"/>
                      </w:divBdr>
                      <w:divsChild>
                        <w:div w:id="413477170">
                          <w:marLeft w:val="0"/>
                          <w:marRight w:val="225"/>
                          <w:marTop w:val="0"/>
                          <w:marBottom w:val="0"/>
                          <w:divBdr>
                            <w:top w:val="none" w:sz="0" w:space="0" w:color="auto"/>
                            <w:left w:val="none" w:sz="0" w:space="0" w:color="auto"/>
                            <w:bottom w:val="none" w:sz="0" w:space="0" w:color="auto"/>
                            <w:right w:val="none" w:sz="0" w:space="0" w:color="auto"/>
                          </w:divBdr>
                          <w:divsChild>
                            <w:div w:id="369109072">
                              <w:marLeft w:val="0"/>
                              <w:marRight w:val="0"/>
                              <w:marTop w:val="0"/>
                              <w:marBottom w:val="0"/>
                              <w:divBdr>
                                <w:top w:val="none" w:sz="0" w:space="0" w:color="auto"/>
                                <w:left w:val="none" w:sz="0" w:space="0" w:color="auto"/>
                                <w:bottom w:val="none" w:sz="0" w:space="0" w:color="auto"/>
                                <w:right w:val="none" w:sz="0" w:space="0" w:color="auto"/>
                              </w:divBdr>
                            </w:div>
                          </w:divsChild>
                        </w:div>
                        <w:div w:id="693960768">
                          <w:marLeft w:val="0"/>
                          <w:marRight w:val="0"/>
                          <w:marTop w:val="0"/>
                          <w:marBottom w:val="0"/>
                          <w:divBdr>
                            <w:top w:val="none" w:sz="0" w:space="0" w:color="auto"/>
                            <w:left w:val="none" w:sz="0" w:space="0" w:color="auto"/>
                            <w:bottom w:val="none" w:sz="0" w:space="0" w:color="auto"/>
                            <w:right w:val="none" w:sz="0" w:space="0" w:color="auto"/>
                          </w:divBdr>
                          <w:divsChild>
                            <w:div w:id="4370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97921">
          <w:marLeft w:val="0"/>
          <w:marRight w:val="0"/>
          <w:marTop w:val="0"/>
          <w:marBottom w:val="0"/>
          <w:divBdr>
            <w:top w:val="none" w:sz="0" w:space="0" w:color="auto"/>
            <w:left w:val="none" w:sz="0" w:space="0" w:color="auto"/>
            <w:bottom w:val="none" w:sz="0" w:space="0" w:color="auto"/>
            <w:right w:val="none" w:sz="0" w:space="0" w:color="auto"/>
          </w:divBdr>
          <w:divsChild>
            <w:div w:id="741678661">
              <w:marLeft w:val="0"/>
              <w:marRight w:val="0"/>
              <w:marTop w:val="0"/>
              <w:marBottom w:val="0"/>
              <w:divBdr>
                <w:top w:val="none" w:sz="0" w:space="0" w:color="auto"/>
                <w:left w:val="none" w:sz="0" w:space="0" w:color="auto"/>
                <w:bottom w:val="none" w:sz="0" w:space="0" w:color="auto"/>
                <w:right w:val="none" w:sz="0" w:space="0" w:color="auto"/>
              </w:divBdr>
              <w:divsChild>
                <w:div w:id="2129353502">
                  <w:marLeft w:val="0"/>
                  <w:marRight w:val="0"/>
                  <w:marTop w:val="300"/>
                  <w:marBottom w:val="0"/>
                  <w:divBdr>
                    <w:top w:val="none" w:sz="0" w:space="0" w:color="auto"/>
                    <w:left w:val="none" w:sz="0" w:space="0" w:color="auto"/>
                    <w:bottom w:val="none" w:sz="0" w:space="0" w:color="auto"/>
                    <w:right w:val="none" w:sz="0" w:space="0" w:color="auto"/>
                  </w:divBdr>
                  <w:divsChild>
                    <w:div w:id="1830830770">
                      <w:marLeft w:val="0"/>
                      <w:marRight w:val="0"/>
                      <w:marTop w:val="0"/>
                      <w:marBottom w:val="0"/>
                      <w:divBdr>
                        <w:top w:val="none" w:sz="0" w:space="0" w:color="auto"/>
                        <w:left w:val="none" w:sz="0" w:space="0" w:color="auto"/>
                        <w:bottom w:val="none" w:sz="0" w:space="0" w:color="auto"/>
                        <w:right w:val="none" w:sz="0" w:space="0" w:color="auto"/>
                      </w:divBdr>
                    </w:div>
                    <w:div w:id="257518903">
                      <w:marLeft w:val="0"/>
                      <w:marRight w:val="0"/>
                      <w:marTop w:val="0"/>
                      <w:marBottom w:val="0"/>
                      <w:divBdr>
                        <w:top w:val="none" w:sz="0" w:space="0" w:color="auto"/>
                        <w:left w:val="none" w:sz="0" w:space="0" w:color="auto"/>
                        <w:bottom w:val="none" w:sz="0" w:space="0" w:color="auto"/>
                        <w:right w:val="none" w:sz="0" w:space="0" w:color="auto"/>
                      </w:divBdr>
                      <w:divsChild>
                        <w:div w:id="520093756">
                          <w:marLeft w:val="0"/>
                          <w:marRight w:val="0"/>
                          <w:marTop w:val="0"/>
                          <w:marBottom w:val="1125"/>
                          <w:divBdr>
                            <w:top w:val="none" w:sz="0" w:space="0" w:color="auto"/>
                            <w:left w:val="none" w:sz="0" w:space="0" w:color="auto"/>
                            <w:bottom w:val="none" w:sz="0" w:space="0" w:color="auto"/>
                            <w:right w:val="none" w:sz="0" w:space="0" w:color="auto"/>
                          </w:divBdr>
                          <w:divsChild>
                            <w:div w:id="1338918471">
                              <w:marLeft w:val="0"/>
                              <w:marRight w:val="0"/>
                              <w:marTop w:val="0"/>
                              <w:marBottom w:val="0"/>
                              <w:divBdr>
                                <w:top w:val="none" w:sz="0" w:space="0" w:color="auto"/>
                                <w:left w:val="none" w:sz="0" w:space="0" w:color="auto"/>
                                <w:bottom w:val="none" w:sz="0" w:space="0" w:color="auto"/>
                                <w:right w:val="none" w:sz="0" w:space="0" w:color="auto"/>
                              </w:divBdr>
                              <w:divsChild>
                                <w:div w:id="1444036004">
                                  <w:marLeft w:val="0"/>
                                  <w:marRight w:val="0"/>
                                  <w:marTop w:val="0"/>
                                  <w:marBottom w:val="0"/>
                                  <w:divBdr>
                                    <w:top w:val="none" w:sz="0" w:space="0" w:color="auto"/>
                                    <w:left w:val="none" w:sz="0" w:space="0" w:color="auto"/>
                                    <w:bottom w:val="none" w:sz="0" w:space="0" w:color="auto"/>
                                    <w:right w:val="none" w:sz="0" w:space="0" w:color="auto"/>
                                  </w:divBdr>
                                  <w:divsChild>
                                    <w:div w:id="996499723">
                                      <w:marLeft w:val="0"/>
                                      <w:marRight w:val="0"/>
                                      <w:marTop w:val="0"/>
                                      <w:marBottom w:val="0"/>
                                      <w:divBdr>
                                        <w:top w:val="none" w:sz="0" w:space="0" w:color="auto"/>
                                        <w:left w:val="none" w:sz="0" w:space="0" w:color="auto"/>
                                        <w:bottom w:val="none" w:sz="0" w:space="0" w:color="auto"/>
                                        <w:right w:val="none" w:sz="0" w:space="0" w:color="auto"/>
                                      </w:divBdr>
                                    </w:div>
                                    <w:div w:id="168954786">
                                      <w:marLeft w:val="0"/>
                                      <w:marRight w:val="0"/>
                                      <w:marTop w:val="540"/>
                                      <w:marBottom w:val="540"/>
                                      <w:divBdr>
                                        <w:top w:val="none" w:sz="0" w:space="0" w:color="auto"/>
                                        <w:left w:val="none" w:sz="0" w:space="0" w:color="auto"/>
                                        <w:bottom w:val="none" w:sz="0" w:space="0" w:color="auto"/>
                                        <w:right w:val="none" w:sz="0" w:space="0" w:color="auto"/>
                                      </w:divBdr>
                                      <w:divsChild>
                                        <w:div w:id="1993026380">
                                          <w:marLeft w:val="0"/>
                                          <w:marRight w:val="0"/>
                                          <w:marTop w:val="375"/>
                                          <w:marBottom w:val="0"/>
                                          <w:divBdr>
                                            <w:top w:val="single" w:sz="6" w:space="0" w:color="E60015"/>
                                            <w:left w:val="single" w:sz="6" w:space="0" w:color="E60015"/>
                                            <w:bottom w:val="single" w:sz="6" w:space="0" w:color="E60015"/>
                                            <w:right w:val="single" w:sz="6" w:space="0" w:color="E60015"/>
                                          </w:divBdr>
                                        </w:div>
                                      </w:divsChild>
                                    </w:div>
                                  </w:divsChild>
                                </w:div>
                              </w:divsChild>
                            </w:div>
                          </w:divsChild>
                        </w:div>
                      </w:divsChild>
                    </w:div>
                  </w:divsChild>
                </w:div>
              </w:divsChild>
            </w:div>
          </w:divsChild>
        </w:div>
        <w:div w:id="884298234">
          <w:marLeft w:val="0"/>
          <w:marRight w:val="0"/>
          <w:marTop w:val="0"/>
          <w:marBottom w:val="0"/>
          <w:divBdr>
            <w:top w:val="none" w:sz="0" w:space="0" w:color="auto"/>
            <w:left w:val="none" w:sz="0" w:space="0" w:color="auto"/>
            <w:bottom w:val="none" w:sz="0" w:space="0" w:color="auto"/>
            <w:right w:val="none" w:sz="0" w:space="0" w:color="auto"/>
          </w:divBdr>
          <w:divsChild>
            <w:div w:id="1094010616">
              <w:marLeft w:val="0"/>
              <w:marRight w:val="0"/>
              <w:marTop w:val="300"/>
              <w:marBottom w:val="0"/>
              <w:divBdr>
                <w:top w:val="none" w:sz="0" w:space="0" w:color="auto"/>
                <w:left w:val="none" w:sz="0" w:space="0" w:color="auto"/>
                <w:bottom w:val="none" w:sz="0" w:space="0" w:color="auto"/>
                <w:right w:val="none" w:sz="0" w:space="0" w:color="auto"/>
              </w:divBdr>
              <w:divsChild>
                <w:div w:id="15245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21699">
      <w:bodyDiv w:val="1"/>
      <w:marLeft w:val="0"/>
      <w:marRight w:val="0"/>
      <w:marTop w:val="0"/>
      <w:marBottom w:val="0"/>
      <w:divBdr>
        <w:top w:val="none" w:sz="0" w:space="0" w:color="auto"/>
        <w:left w:val="none" w:sz="0" w:space="0" w:color="auto"/>
        <w:bottom w:val="none" w:sz="0" w:space="0" w:color="auto"/>
        <w:right w:val="none" w:sz="0" w:space="0" w:color="auto"/>
      </w:divBdr>
      <w:divsChild>
        <w:div w:id="1825705756">
          <w:marLeft w:val="0"/>
          <w:marRight w:val="0"/>
          <w:marTop w:val="0"/>
          <w:marBottom w:val="0"/>
          <w:divBdr>
            <w:top w:val="none" w:sz="0" w:space="0" w:color="auto"/>
            <w:left w:val="none" w:sz="0" w:space="0" w:color="auto"/>
            <w:bottom w:val="none" w:sz="0" w:space="0" w:color="auto"/>
            <w:right w:val="none" w:sz="0" w:space="0" w:color="auto"/>
          </w:divBdr>
          <w:divsChild>
            <w:div w:id="811099683">
              <w:marLeft w:val="0"/>
              <w:marRight w:val="0"/>
              <w:marTop w:val="0"/>
              <w:marBottom w:val="0"/>
              <w:divBdr>
                <w:top w:val="none" w:sz="0" w:space="0" w:color="auto"/>
                <w:left w:val="none" w:sz="0" w:space="0" w:color="auto"/>
                <w:bottom w:val="none" w:sz="0" w:space="0" w:color="auto"/>
                <w:right w:val="none" w:sz="0" w:space="0" w:color="auto"/>
              </w:divBdr>
            </w:div>
            <w:div w:id="1297103679">
              <w:marLeft w:val="0"/>
              <w:marRight w:val="0"/>
              <w:marTop w:val="0"/>
              <w:marBottom w:val="0"/>
              <w:divBdr>
                <w:top w:val="none" w:sz="0" w:space="0" w:color="auto"/>
                <w:left w:val="none" w:sz="0" w:space="0" w:color="auto"/>
                <w:bottom w:val="none" w:sz="0" w:space="0" w:color="auto"/>
                <w:right w:val="none" w:sz="0" w:space="0" w:color="auto"/>
              </w:divBdr>
              <w:divsChild>
                <w:div w:id="1427579325">
                  <w:marLeft w:val="0"/>
                  <w:marRight w:val="0"/>
                  <w:marTop w:val="75"/>
                  <w:marBottom w:val="150"/>
                  <w:divBdr>
                    <w:top w:val="none" w:sz="0" w:space="0" w:color="auto"/>
                    <w:left w:val="none" w:sz="0" w:space="0" w:color="auto"/>
                    <w:bottom w:val="none" w:sz="0" w:space="0" w:color="auto"/>
                    <w:right w:val="none" w:sz="0" w:space="0" w:color="auto"/>
                  </w:divBdr>
                </w:div>
                <w:div w:id="10533895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79872552">
          <w:marLeft w:val="-15"/>
          <w:marRight w:val="0"/>
          <w:marTop w:val="0"/>
          <w:marBottom w:val="0"/>
          <w:divBdr>
            <w:top w:val="none" w:sz="0" w:space="0" w:color="auto"/>
            <w:left w:val="single" w:sz="6" w:space="11" w:color="ECEAEA"/>
            <w:bottom w:val="none" w:sz="0" w:space="0" w:color="auto"/>
            <w:right w:val="single" w:sz="6" w:space="11" w:color="ECEAEA"/>
          </w:divBdr>
          <w:divsChild>
            <w:div w:id="1152023112">
              <w:marLeft w:val="0"/>
              <w:marRight w:val="0"/>
              <w:marTop w:val="0"/>
              <w:marBottom w:val="0"/>
              <w:divBdr>
                <w:top w:val="none" w:sz="0" w:space="0" w:color="auto"/>
                <w:left w:val="none" w:sz="0" w:space="0" w:color="auto"/>
                <w:bottom w:val="dotted" w:sz="6" w:space="0" w:color="7D7D7D"/>
                <w:right w:val="none" w:sz="0" w:space="0" w:color="auto"/>
              </w:divBdr>
            </w:div>
            <w:div w:id="1042251208">
              <w:marLeft w:val="0"/>
              <w:marRight w:val="0"/>
              <w:marTop w:val="0"/>
              <w:marBottom w:val="0"/>
              <w:divBdr>
                <w:top w:val="none" w:sz="0" w:space="0" w:color="auto"/>
                <w:left w:val="none" w:sz="0" w:space="0" w:color="auto"/>
                <w:bottom w:val="dotted" w:sz="6" w:space="0" w:color="7D7D7D"/>
                <w:right w:val="none" w:sz="0" w:space="0" w:color="auto"/>
              </w:divBdr>
            </w:div>
            <w:div w:id="12851409">
              <w:marLeft w:val="0"/>
              <w:marRight w:val="0"/>
              <w:marTop w:val="0"/>
              <w:marBottom w:val="0"/>
              <w:divBdr>
                <w:top w:val="none" w:sz="0" w:space="0" w:color="auto"/>
                <w:left w:val="none" w:sz="0" w:space="0" w:color="auto"/>
                <w:bottom w:val="dotted" w:sz="6" w:space="0" w:color="7D7D7D"/>
                <w:right w:val="none" w:sz="0" w:space="0" w:color="auto"/>
              </w:divBdr>
            </w:div>
            <w:div w:id="655299131">
              <w:marLeft w:val="0"/>
              <w:marRight w:val="0"/>
              <w:marTop w:val="0"/>
              <w:marBottom w:val="0"/>
              <w:divBdr>
                <w:top w:val="none" w:sz="0" w:space="0" w:color="auto"/>
                <w:left w:val="none" w:sz="0" w:space="0" w:color="auto"/>
                <w:bottom w:val="dotted" w:sz="6" w:space="0" w:color="7D7D7D"/>
                <w:right w:val="none" w:sz="0" w:space="0" w:color="auto"/>
              </w:divBdr>
            </w:div>
            <w:div w:id="1930500011">
              <w:marLeft w:val="0"/>
              <w:marRight w:val="0"/>
              <w:marTop w:val="0"/>
              <w:marBottom w:val="0"/>
              <w:divBdr>
                <w:top w:val="none" w:sz="0" w:space="0" w:color="auto"/>
                <w:left w:val="none" w:sz="0" w:space="0" w:color="auto"/>
                <w:bottom w:val="dotted" w:sz="6" w:space="0" w:color="7D7D7D"/>
                <w:right w:val="none" w:sz="0" w:space="0" w:color="auto"/>
              </w:divBdr>
            </w:div>
            <w:div w:id="89204348">
              <w:marLeft w:val="0"/>
              <w:marRight w:val="0"/>
              <w:marTop w:val="0"/>
              <w:marBottom w:val="0"/>
              <w:divBdr>
                <w:top w:val="none" w:sz="0" w:space="0" w:color="auto"/>
                <w:left w:val="none" w:sz="0" w:space="0" w:color="auto"/>
                <w:bottom w:val="dotted" w:sz="6" w:space="0" w:color="7D7D7D"/>
                <w:right w:val="none" w:sz="0" w:space="0" w:color="auto"/>
              </w:divBdr>
            </w:div>
            <w:div w:id="127361458">
              <w:marLeft w:val="0"/>
              <w:marRight w:val="0"/>
              <w:marTop w:val="0"/>
              <w:marBottom w:val="0"/>
              <w:divBdr>
                <w:top w:val="none" w:sz="0" w:space="0" w:color="auto"/>
                <w:left w:val="none" w:sz="0" w:space="0" w:color="auto"/>
                <w:bottom w:val="dotted" w:sz="6" w:space="0" w:color="7D7D7D"/>
                <w:right w:val="none" w:sz="0" w:space="0" w:color="auto"/>
              </w:divBdr>
            </w:div>
            <w:div w:id="72044882">
              <w:marLeft w:val="0"/>
              <w:marRight w:val="0"/>
              <w:marTop w:val="0"/>
              <w:marBottom w:val="0"/>
              <w:divBdr>
                <w:top w:val="none" w:sz="0" w:space="0" w:color="auto"/>
                <w:left w:val="none" w:sz="0" w:space="0" w:color="auto"/>
                <w:bottom w:val="dotted" w:sz="6" w:space="0" w:color="7D7D7D"/>
                <w:right w:val="none" w:sz="0" w:space="0" w:color="auto"/>
              </w:divBdr>
            </w:div>
            <w:div w:id="1562406157">
              <w:marLeft w:val="0"/>
              <w:marRight w:val="0"/>
              <w:marTop w:val="0"/>
              <w:marBottom w:val="0"/>
              <w:divBdr>
                <w:top w:val="none" w:sz="0" w:space="0" w:color="auto"/>
                <w:left w:val="none" w:sz="0" w:space="0" w:color="auto"/>
                <w:bottom w:val="dotted" w:sz="6" w:space="0" w:color="7D7D7D"/>
                <w:right w:val="none" w:sz="0" w:space="0" w:color="auto"/>
              </w:divBdr>
            </w:div>
            <w:div w:id="1668508742">
              <w:marLeft w:val="0"/>
              <w:marRight w:val="0"/>
              <w:marTop w:val="0"/>
              <w:marBottom w:val="0"/>
              <w:divBdr>
                <w:top w:val="none" w:sz="0" w:space="0" w:color="auto"/>
                <w:left w:val="none" w:sz="0" w:space="0" w:color="auto"/>
                <w:bottom w:val="none" w:sz="0" w:space="0" w:color="auto"/>
                <w:right w:val="none" w:sz="0" w:space="0" w:color="auto"/>
              </w:divBdr>
              <w:divsChild>
                <w:div w:id="1601789754">
                  <w:marLeft w:val="0"/>
                  <w:marRight w:val="0"/>
                  <w:marTop w:val="0"/>
                  <w:marBottom w:val="75"/>
                  <w:divBdr>
                    <w:top w:val="none" w:sz="0" w:space="0" w:color="auto"/>
                    <w:left w:val="none" w:sz="0" w:space="0" w:color="auto"/>
                    <w:bottom w:val="none" w:sz="0" w:space="0" w:color="auto"/>
                    <w:right w:val="none" w:sz="0" w:space="0" w:color="auto"/>
                  </w:divBdr>
                  <w:divsChild>
                    <w:div w:id="1101611692">
                      <w:marLeft w:val="0"/>
                      <w:marRight w:val="0"/>
                      <w:marTop w:val="0"/>
                      <w:marBottom w:val="0"/>
                      <w:divBdr>
                        <w:top w:val="none" w:sz="0" w:space="0" w:color="auto"/>
                        <w:left w:val="none" w:sz="0" w:space="0" w:color="auto"/>
                        <w:bottom w:val="dotted" w:sz="6" w:space="0" w:color="7D7D7D"/>
                        <w:right w:val="none" w:sz="0" w:space="0" w:color="auto"/>
                      </w:divBdr>
                    </w:div>
                  </w:divsChild>
                </w:div>
              </w:divsChild>
            </w:div>
          </w:divsChild>
        </w:div>
      </w:divsChild>
    </w:div>
    <w:div w:id="499852037">
      <w:bodyDiv w:val="1"/>
      <w:marLeft w:val="0"/>
      <w:marRight w:val="0"/>
      <w:marTop w:val="0"/>
      <w:marBottom w:val="0"/>
      <w:divBdr>
        <w:top w:val="none" w:sz="0" w:space="0" w:color="auto"/>
        <w:left w:val="none" w:sz="0" w:space="0" w:color="auto"/>
        <w:bottom w:val="none" w:sz="0" w:space="0" w:color="auto"/>
        <w:right w:val="none" w:sz="0" w:space="0" w:color="auto"/>
      </w:divBdr>
      <w:divsChild>
        <w:div w:id="1724475527">
          <w:marLeft w:val="0"/>
          <w:marRight w:val="0"/>
          <w:marTop w:val="0"/>
          <w:marBottom w:val="0"/>
          <w:divBdr>
            <w:top w:val="none" w:sz="0" w:space="0" w:color="auto"/>
            <w:left w:val="none" w:sz="0" w:space="0" w:color="auto"/>
            <w:bottom w:val="none" w:sz="0" w:space="0" w:color="auto"/>
            <w:right w:val="none" w:sz="0" w:space="0" w:color="auto"/>
          </w:divBdr>
          <w:divsChild>
            <w:div w:id="2013069605">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602568485">
                      <w:marLeft w:val="0"/>
                      <w:marRight w:val="0"/>
                      <w:marTop w:val="0"/>
                      <w:marBottom w:val="0"/>
                      <w:divBdr>
                        <w:top w:val="single" w:sz="6" w:space="0" w:color="0D6EFD"/>
                        <w:left w:val="single" w:sz="6" w:space="0" w:color="0D6EFD"/>
                        <w:bottom w:val="single" w:sz="6" w:space="0" w:color="0D6EFD"/>
                        <w:right w:val="single" w:sz="6" w:space="0" w:color="0D6EFD"/>
                      </w:divBdr>
                      <w:divsChild>
                        <w:div w:id="1708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42978">
      <w:bodyDiv w:val="1"/>
      <w:marLeft w:val="0"/>
      <w:marRight w:val="0"/>
      <w:marTop w:val="0"/>
      <w:marBottom w:val="0"/>
      <w:divBdr>
        <w:top w:val="none" w:sz="0" w:space="0" w:color="auto"/>
        <w:left w:val="none" w:sz="0" w:space="0" w:color="auto"/>
        <w:bottom w:val="none" w:sz="0" w:space="0" w:color="auto"/>
        <w:right w:val="none" w:sz="0" w:space="0" w:color="auto"/>
      </w:divBdr>
      <w:divsChild>
        <w:div w:id="29452940">
          <w:marLeft w:val="0"/>
          <w:marRight w:val="0"/>
          <w:marTop w:val="0"/>
          <w:marBottom w:val="0"/>
          <w:divBdr>
            <w:top w:val="none" w:sz="0" w:space="0" w:color="auto"/>
            <w:left w:val="none" w:sz="0" w:space="0" w:color="auto"/>
            <w:bottom w:val="none" w:sz="0" w:space="0" w:color="auto"/>
            <w:right w:val="none" w:sz="0" w:space="0" w:color="auto"/>
          </w:divBdr>
          <w:divsChild>
            <w:div w:id="200898965">
              <w:marLeft w:val="0"/>
              <w:marRight w:val="0"/>
              <w:marTop w:val="300"/>
              <w:marBottom w:val="0"/>
              <w:divBdr>
                <w:top w:val="none" w:sz="0" w:space="0" w:color="auto"/>
                <w:left w:val="none" w:sz="0" w:space="0" w:color="auto"/>
                <w:bottom w:val="none" w:sz="0" w:space="0" w:color="auto"/>
                <w:right w:val="none" w:sz="0" w:space="0" w:color="auto"/>
              </w:divBdr>
              <w:divsChild>
                <w:div w:id="475144475">
                  <w:marLeft w:val="0"/>
                  <w:marRight w:val="0"/>
                  <w:marTop w:val="0"/>
                  <w:marBottom w:val="0"/>
                  <w:divBdr>
                    <w:top w:val="none" w:sz="0" w:space="0" w:color="auto"/>
                    <w:left w:val="none" w:sz="0" w:space="0" w:color="auto"/>
                    <w:bottom w:val="none" w:sz="0" w:space="0" w:color="auto"/>
                    <w:right w:val="none" w:sz="0" w:space="0" w:color="auto"/>
                  </w:divBdr>
                  <w:divsChild>
                    <w:div w:id="697505067">
                      <w:marLeft w:val="0"/>
                      <w:marRight w:val="0"/>
                      <w:marTop w:val="0"/>
                      <w:marBottom w:val="0"/>
                      <w:divBdr>
                        <w:top w:val="none" w:sz="0" w:space="0" w:color="auto"/>
                        <w:left w:val="none" w:sz="0" w:space="0" w:color="auto"/>
                        <w:bottom w:val="none" w:sz="0" w:space="0" w:color="auto"/>
                        <w:right w:val="none" w:sz="0" w:space="0" w:color="auto"/>
                      </w:divBdr>
                      <w:divsChild>
                        <w:div w:id="987170210">
                          <w:marLeft w:val="0"/>
                          <w:marRight w:val="0"/>
                          <w:marTop w:val="0"/>
                          <w:marBottom w:val="0"/>
                          <w:divBdr>
                            <w:top w:val="none" w:sz="0" w:space="0" w:color="auto"/>
                            <w:left w:val="none" w:sz="0" w:space="0" w:color="auto"/>
                            <w:bottom w:val="none" w:sz="0" w:space="0" w:color="auto"/>
                            <w:right w:val="none" w:sz="0" w:space="0" w:color="auto"/>
                          </w:divBdr>
                          <w:divsChild>
                            <w:div w:id="7228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640036">
          <w:marLeft w:val="0"/>
          <w:marRight w:val="0"/>
          <w:marTop w:val="0"/>
          <w:marBottom w:val="0"/>
          <w:divBdr>
            <w:top w:val="none" w:sz="0" w:space="0" w:color="auto"/>
            <w:left w:val="none" w:sz="0" w:space="0" w:color="auto"/>
            <w:bottom w:val="none" w:sz="0" w:space="0" w:color="auto"/>
            <w:right w:val="none" w:sz="0" w:space="0" w:color="auto"/>
          </w:divBdr>
          <w:divsChild>
            <w:div w:id="717049599">
              <w:marLeft w:val="0"/>
              <w:marRight w:val="0"/>
              <w:marTop w:val="0"/>
              <w:marBottom w:val="0"/>
              <w:divBdr>
                <w:top w:val="none" w:sz="0" w:space="0" w:color="auto"/>
                <w:left w:val="none" w:sz="0" w:space="0" w:color="auto"/>
                <w:bottom w:val="none" w:sz="0" w:space="0" w:color="auto"/>
                <w:right w:val="none" w:sz="0" w:space="0" w:color="auto"/>
              </w:divBdr>
              <w:divsChild>
                <w:div w:id="726879388">
                  <w:marLeft w:val="0"/>
                  <w:marRight w:val="0"/>
                  <w:marTop w:val="300"/>
                  <w:marBottom w:val="0"/>
                  <w:divBdr>
                    <w:top w:val="none" w:sz="0" w:space="0" w:color="auto"/>
                    <w:left w:val="none" w:sz="0" w:space="0" w:color="auto"/>
                    <w:bottom w:val="none" w:sz="0" w:space="0" w:color="auto"/>
                    <w:right w:val="none" w:sz="0" w:space="0" w:color="auto"/>
                  </w:divBdr>
                  <w:divsChild>
                    <w:div w:id="1399741456">
                      <w:marLeft w:val="0"/>
                      <w:marRight w:val="0"/>
                      <w:marTop w:val="0"/>
                      <w:marBottom w:val="0"/>
                      <w:divBdr>
                        <w:top w:val="none" w:sz="0" w:space="0" w:color="auto"/>
                        <w:left w:val="none" w:sz="0" w:space="0" w:color="auto"/>
                        <w:bottom w:val="none" w:sz="0" w:space="0" w:color="auto"/>
                        <w:right w:val="none" w:sz="0" w:space="0" w:color="auto"/>
                      </w:divBdr>
                    </w:div>
                    <w:div w:id="1729375383">
                      <w:marLeft w:val="0"/>
                      <w:marRight w:val="0"/>
                      <w:marTop w:val="0"/>
                      <w:marBottom w:val="0"/>
                      <w:divBdr>
                        <w:top w:val="none" w:sz="0" w:space="0" w:color="auto"/>
                        <w:left w:val="none" w:sz="0" w:space="0" w:color="auto"/>
                        <w:bottom w:val="none" w:sz="0" w:space="0" w:color="auto"/>
                        <w:right w:val="none" w:sz="0" w:space="0" w:color="auto"/>
                      </w:divBdr>
                      <w:divsChild>
                        <w:div w:id="1447432045">
                          <w:marLeft w:val="0"/>
                          <w:marRight w:val="0"/>
                          <w:marTop w:val="0"/>
                          <w:marBottom w:val="1125"/>
                          <w:divBdr>
                            <w:top w:val="none" w:sz="0" w:space="0" w:color="auto"/>
                            <w:left w:val="none" w:sz="0" w:space="0" w:color="auto"/>
                            <w:bottom w:val="none" w:sz="0" w:space="0" w:color="auto"/>
                            <w:right w:val="none" w:sz="0" w:space="0" w:color="auto"/>
                          </w:divBdr>
                          <w:divsChild>
                            <w:div w:id="21307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39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0922">
          <w:marLeft w:val="0"/>
          <w:marRight w:val="0"/>
          <w:marTop w:val="0"/>
          <w:marBottom w:val="0"/>
          <w:divBdr>
            <w:top w:val="none" w:sz="0" w:space="0" w:color="auto"/>
            <w:left w:val="none" w:sz="0" w:space="0" w:color="auto"/>
            <w:bottom w:val="none" w:sz="0" w:space="0" w:color="auto"/>
            <w:right w:val="none" w:sz="0" w:space="0" w:color="auto"/>
          </w:divBdr>
          <w:divsChild>
            <w:div w:id="1118453022">
              <w:marLeft w:val="0"/>
              <w:marRight w:val="0"/>
              <w:marTop w:val="0"/>
              <w:marBottom w:val="0"/>
              <w:divBdr>
                <w:top w:val="none" w:sz="0" w:space="0" w:color="auto"/>
                <w:left w:val="none" w:sz="0" w:space="0" w:color="auto"/>
                <w:bottom w:val="none" w:sz="0" w:space="0" w:color="auto"/>
                <w:right w:val="none" w:sz="0" w:space="0" w:color="auto"/>
              </w:divBdr>
              <w:divsChild>
                <w:div w:id="1662806919">
                  <w:marLeft w:val="0"/>
                  <w:marRight w:val="0"/>
                  <w:marTop w:val="0"/>
                  <w:marBottom w:val="0"/>
                  <w:divBdr>
                    <w:top w:val="none" w:sz="0" w:space="0" w:color="auto"/>
                    <w:left w:val="none" w:sz="0" w:space="0" w:color="auto"/>
                    <w:bottom w:val="none" w:sz="0" w:space="0" w:color="auto"/>
                    <w:right w:val="none" w:sz="0" w:space="0" w:color="auto"/>
                  </w:divBdr>
                  <w:divsChild>
                    <w:div w:id="888078512">
                      <w:marLeft w:val="0"/>
                      <w:marRight w:val="0"/>
                      <w:marTop w:val="0"/>
                      <w:marBottom w:val="0"/>
                      <w:divBdr>
                        <w:top w:val="none" w:sz="0" w:space="0" w:color="auto"/>
                        <w:left w:val="none" w:sz="0" w:space="0" w:color="auto"/>
                        <w:bottom w:val="none" w:sz="0" w:space="0" w:color="auto"/>
                        <w:right w:val="none" w:sz="0" w:space="0" w:color="auto"/>
                      </w:divBdr>
                      <w:divsChild>
                        <w:div w:id="3728463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67563819">
      <w:bodyDiv w:val="1"/>
      <w:marLeft w:val="0"/>
      <w:marRight w:val="0"/>
      <w:marTop w:val="0"/>
      <w:marBottom w:val="0"/>
      <w:divBdr>
        <w:top w:val="none" w:sz="0" w:space="0" w:color="auto"/>
        <w:left w:val="none" w:sz="0" w:space="0" w:color="auto"/>
        <w:bottom w:val="none" w:sz="0" w:space="0" w:color="auto"/>
        <w:right w:val="none" w:sz="0" w:space="0" w:color="auto"/>
      </w:divBdr>
      <w:divsChild>
        <w:div w:id="2009820713">
          <w:marLeft w:val="0"/>
          <w:marRight w:val="0"/>
          <w:marTop w:val="0"/>
          <w:marBottom w:val="0"/>
          <w:divBdr>
            <w:top w:val="none" w:sz="0" w:space="0" w:color="auto"/>
            <w:left w:val="none" w:sz="0" w:space="0" w:color="auto"/>
            <w:bottom w:val="none" w:sz="0" w:space="0" w:color="auto"/>
            <w:right w:val="none" w:sz="0" w:space="0" w:color="auto"/>
          </w:divBdr>
        </w:div>
      </w:divsChild>
    </w:div>
    <w:div w:id="1578438064">
      <w:bodyDiv w:val="1"/>
      <w:marLeft w:val="0"/>
      <w:marRight w:val="0"/>
      <w:marTop w:val="0"/>
      <w:marBottom w:val="0"/>
      <w:divBdr>
        <w:top w:val="none" w:sz="0" w:space="0" w:color="auto"/>
        <w:left w:val="none" w:sz="0" w:space="0" w:color="auto"/>
        <w:bottom w:val="none" w:sz="0" w:space="0" w:color="auto"/>
        <w:right w:val="none" w:sz="0" w:space="0" w:color="auto"/>
      </w:divBdr>
      <w:divsChild>
        <w:div w:id="468861648">
          <w:marLeft w:val="0"/>
          <w:marRight w:val="0"/>
          <w:marTop w:val="0"/>
          <w:marBottom w:val="75"/>
          <w:divBdr>
            <w:top w:val="none" w:sz="0" w:space="0" w:color="auto"/>
            <w:left w:val="none" w:sz="0" w:space="0" w:color="auto"/>
            <w:bottom w:val="none" w:sz="0" w:space="0" w:color="auto"/>
            <w:right w:val="none" w:sz="0" w:space="0" w:color="auto"/>
          </w:divBdr>
          <w:divsChild>
            <w:div w:id="815344628">
              <w:marLeft w:val="0"/>
              <w:marRight w:val="0"/>
              <w:marTop w:val="0"/>
              <w:marBottom w:val="240"/>
              <w:divBdr>
                <w:top w:val="none" w:sz="0" w:space="0" w:color="auto"/>
                <w:left w:val="none" w:sz="0" w:space="0" w:color="auto"/>
                <w:bottom w:val="none" w:sz="0" w:space="0" w:color="auto"/>
                <w:right w:val="none" w:sz="0" w:space="0" w:color="auto"/>
              </w:divBdr>
              <w:divsChild>
                <w:div w:id="1309162768">
                  <w:marLeft w:val="0"/>
                  <w:marRight w:val="0"/>
                  <w:marTop w:val="0"/>
                  <w:marBottom w:val="240"/>
                  <w:divBdr>
                    <w:top w:val="none" w:sz="0" w:space="0" w:color="auto"/>
                    <w:left w:val="none" w:sz="0" w:space="0" w:color="auto"/>
                    <w:bottom w:val="none" w:sz="0" w:space="0" w:color="auto"/>
                    <w:right w:val="none" w:sz="0" w:space="0" w:color="auto"/>
                  </w:divBdr>
                  <w:divsChild>
                    <w:div w:id="15038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667">
              <w:marLeft w:val="0"/>
              <w:marRight w:val="0"/>
              <w:marTop w:val="0"/>
              <w:marBottom w:val="0"/>
              <w:divBdr>
                <w:top w:val="none" w:sz="0" w:space="0" w:color="auto"/>
                <w:left w:val="none" w:sz="0" w:space="0" w:color="auto"/>
                <w:bottom w:val="none" w:sz="0" w:space="0" w:color="auto"/>
                <w:right w:val="none" w:sz="0" w:space="0" w:color="auto"/>
              </w:divBdr>
              <w:divsChild>
                <w:div w:id="1454514285">
                  <w:marLeft w:val="0"/>
                  <w:marRight w:val="0"/>
                  <w:marTop w:val="0"/>
                  <w:marBottom w:val="0"/>
                  <w:divBdr>
                    <w:top w:val="none" w:sz="0" w:space="0" w:color="auto"/>
                    <w:left w:val="none" w:sz="0" w:space="0" w:color="auto"/>
                    <w:bottom w:val="none" w:sz="0" w:space="0" w:color="auto"/>
                    <w:right w:val="none" w:sz="0" w:space="0" w:color="auto"/>
                  </w:divBdr>
                </w:div>
              </w:divsChild>
            </w:div>
            <w:div w:id="612055310">
              <w:marLeft w:val="0"/>
              <w:marRight w:val="0"/>
              <w:marTop w:val="0"/>
              <w:marBottom w:val="0"/>
              <w:divBdr>
                <w:top w:val="none" w:sz="0" w:space="0" w:color="auto"/>
                <w:left w:val="none" w:sz="0" w:space="0" w:color="auto"/>
                <w:bottom w:val="none" w:sz="0" w:space="0" w:color="auto"/>
                <w:right w:val="none" w:sz="0" w:space="0" w:color="auto"/>
              </w:divBdr>
              <w:divsChild>
                <w:div w:id="1211571446">
                  <w:marLeft w:val="0"/>
                  <w:marRight w:val="0"/>
                  <w:marTop w:val="75"/>
                  <w:marBottom w:val="150"/>
                  <w:divBdr>
                    <w:top w:val="none" w:sz="0" w:space="0" w:color="auto"/>
                    <w:left w:val="none" w:sz="0" w:space="0" w:color="auto"/>
                    <w:bottom w:val="none" w:sz="0" w:space="0" w:color="auto"/>
                    <w:right w:val="none" w:sz="0" w:space="0" w:color="auto"/>
                  </w:divBdr>
                </w:div>
                <w:div w:id="426116904">
                  <w:marLeft w:val="0"/>
                  <w:marRight w:val="0"/>
                  <w:marTop w:val="0"/>
                  <w:marBottom w:val="0"/>
                  <w:divBdr>
                    <w:top w:val="none" w:sz="0" w:space="0" w:color="auto"/>
                    <w:left w:val="none" w:sz="0" w:space="0" w:color="auto"/>
                    <w:bottom w:val="none" w:sz="0" w:space="0" w:color="auto"/>
                    <w:right w:val="none" w:sz="0" w:space="0" w:color="auto"/>
                  </w:divBdr>
                  <w:divsChild>
                    <w:div w:id="6362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283">
              <w:marLeft w:val="0"/>
              <w:marRight w:val="0"/>
              <w:marTop w:val="0"/>
              <w:marBottom w:val="0"/>
              <w:divBdr>
                <w:top w:val="none" w:sz="0" w:space="0" w:color="auto"/>
                <w:left w:val="none" w:sz="0" w:space="0" w:color="auto"/>
                <w:bottom w:val="none" w:sz="0" w:space="0" w:color="auto"/>
                <w:right w:val="none" w:sz="0" w:space="0" w:color="auto"/>
              </w:divBdr>
              <w:divsChild>
                <w:div w:id="1754693281">
                  <w:marLeft w:val="0"/>
                  <w:marRight w:val="0"/>
                  <w:marTop w:val="0"/>
                  <w:marBottom w:val="0"/>
                  <w:divBdr>
                    <w:top w:val="none" w:sz="0" w:space="0" w:color="auto"/>
                    <w:left w:val="none" w:sz="0" w:space="0" w:color="auto"/>
                    <w:bottom w:val="none" w:sz="0" w:space="0" w:color="auto"/>
                    <w:right w:val="none" w:sz="0" w:space="0" w:color="auto"/>
                  </w:divBdr>
                  <w:divsChild>
                    <w:div w:id="900365925">
                      <w:marLeft w:val="0"/>
                      <w:marRight w:val="0"/>
                      <w:marTop w:val="0"/>
                      <w:marBottom w:val="0"/>
                      <w:divBdr>
                        <w:top w:val="none" w:sz="0" w:space="0" w:color="auto"/>
                        <w:left w:val="none" w:sz="0" w:space="0" w:color="auto"/>
                        <w:bottom w:val="none" w:sz="0" w:space="0" w:color="auto"/>
                        <w:right w:val="none" w:sz="0" w:space="0" w:color="auto"/>
                      </w:divBdr>
                      <w:divsChild>
                        <w:div w:id="1593664819">
                          <w:marLeft w:val="0"/>
                          <w:marRight w:val="0"/>
                          <w:marTop w:val="0"/>
                          <w:marBottom w:val="0"/>
                          <w:divBdr>
                            <w:top w:val="none" w:sz="0" w:space="0" w:color="auto"/>
                            <w:left w:val="none" w:sz="0" w:space="0" w:color="auto"/>
                            <w:bottom w:val="none" w:sz="0" w:space="0" w:color="auto"/>
                            <w:right w:val="none" w:sz="0" w:space="0" w:color="auto"/>
                          </w:divBdr>
                        </w:div>
                      </w:divsChild>
                    </w:div>
                    <w:div w:id="15583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8327">
              <w:marLeft w:val="0"/>
              <w:marRight w:val="0"/>
              <w:marTop w:val="90"/>
              <w:marBottom w:val="0"/>
              <w:divBdr>
                <w:top w:val="single" w:sz="12" w:space="12" w:color="EEEEEE"/>
                <w:left w:val="none" w:sz="0" w:space="0" w:color="auto"/>
                <w:bottom w:val="none" w:sz="0" w:space="0" w:color="auto"/>
                <w:right w:val="none" w:sz="0" w:space="0" w:color="auto"/>
              </w:divBdr>
            </w:div>
          </w:divsChild>
        </w:div>
        <w:div w:id="231740211">
          <w:marLeft w:val="0"/>
          <w:marRight w:val="0"/>
          <w:marTop w:val="0"/>
          <w:marBottom w:val="75"/>
          <w:divBdr>
            <w:top w:val="none" w:sz="0" w:space="0" w:color="auto"/>
            <w:left w:val="none" w:sz="0" w:space="0" w:color="auto"/>
            <w:bottom w:val="none" w:sz="0" w:space="0" w:color="auto"/>
            <w:right w:val="none" w:sz="0" w:space="0" w:color="auto"/>
          </w:divBdr>
          <w:divsChild>
            <w:div w:id="1399479579">
              <w:marLeft w:val="0"/>
              <w:marRight w:val="0"/>
              <w:marTop w:val="150"/>
              <w:marBottom w:val="0"/>
              <w:divBdr>
                <w:top w:val="none" w:sz="0" w:space="0" w:color="auto"/>
                <w:left w:val="none" w:sz="0" w:space="0" w:color="auto"/>
                <w:bottom w:val="none" w:sz="0" w:space="0" w:color="auto"/>
                <w:right w:val="none" w:sz="0" w:space="0" w:color="auto"/>
              </w:divBdr>
              <w:divsChild>
                <w:div w:id="978001774">
                  <w:marLeft w:val="0"/>
                  <w:marRight w:val="0"/>
                  <w:marTop w:val="0"/>
                  <w:marBottom w:val="0"/>
                  <w:divBdr>
                    <w:top w:val="none" w:sz="0" w:space="0" w:color="auto"/>
                    <w:left w:val="none" w:sz="0" w:space="0" w:color="auto"/>
                    <w:bottom w:val="none" w:sz="0" w:space="0" w:color="auto"/>
                    <w:right w:val="none" w:sz="0" w:space="0" w:color="auto"/>
                  </w:divBdr>
                </w:div>
              </w:divsChild>
            </w:div>
            <w:div w:id="1194029927">
              <w:marLeft w:val="0"/>
              <w:marRight w:val="0"/>
              <w:marTop w:val="150"/>
              <w:marBottom w:val="0"/>
              <w:divBdr>
                <w:top w:val="none" w:sz="0" w:space="0" w:color="auto"/>
                <w:left w:val="none" w:sz="0" w:space="0" w:color="auto"/>
                <w:bottom w:val="none" w:sz="0" w:space="0" w:color="auto"/>
                <w:right w:val="none" w:sz="0" w:space="0" w:color="auto"/>
              </w:divBdr>
              <w:divsChild>
                <w:div w:id="1826510035">
                  <w:marLeft w:val="0"/>
                  <w:marRight w:val="0"/>
                  <w:marTop w:val="0"/>
                  <w:marBottom w:val="0"/>
                  <w:divBdr>
                    <w:top w:val="none" w:sz="0" w:space="0" w:color="auto"/>
                    <w:left w:val="none" w:sz="0" w:space="0" w:color="auto"/>
                    <w:bottom w:val="none" w:sz="0" w:space="0" w:color="auto"/>
                    <w:right w:val="none" w:sz="0" w:space="0" w:color="auto"/>
                  </w:divBdr>
                </w:div>
              </w:divsChild>
            </w:div>
            <w:div w:id="720175638">
              <w:marLeft w:val="0"/>
              <w:marRight w:val="0"/>
              <w:marTop w:val="150"/>
              <w:marBottom w:val="0"/>
              <w:divBdr>
                <w:top w:val="none" w:sz="0" w:space="0" w:color="auto"/>
                <w:left w:val="none" w:sz="0" w:space="0" w:color="auto"/>
                <w:bottom w:val="none" w:sz="0" w:space="0" w:color="auto"/>
                <w:right w:val="none" w:sz="0" w:space="0" w:color="auto"/>
              </w:divBdr>
              <w:divsChild>
                <w:div w:id="1397241108">
                  <w:marLeft w:val="0"/>
                  <w:marRight w:val="0"/>
                  <w:marTop w:val="0"/>
                  <w:marBottom w:val="0"/>
                  <w:divBdr>
                    <w:top w:val="none" w:sz="0" w:space="0" w:color="auto"/>
                    <w:left w:val="none" w:sz="0" w:space="0" w:color="auto"/>
                    <w:bottom w:val="none" w:sz="0" w:space="0" w:color="auto"/>
                    <w:right w:val="none" w:sz="0" w:space="0" w:color="auto"/>
                  </w:divBdr>
                </w:div>
                <w:div w:id="306322615">
                  <w:marLeft w:val="0"/>
                  <w:marRight w:val="0"/>
                  <w:marTop w:val="0"/>
                  <w:marBottom w:val="0"/>
                  <w:divBdr>
                    <w:top w:val="none" w:sz="0" w:space="0" w:color="auto"/>
                    <w:left w:val="none" w:sz="0" w:space="0" w:color="auto"/>
                    <w:bottom w:val="none" w:sz="0" w:space="0" w:color="auto"/>
                    <w:right w:val="none" w:sz="0" w:space="0" w:color="auto"/>
                  </w:divBdr>
                  <w:divsChild>
                    <w:div w:id="2563321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04099827">
          <w:marLeft w:val="0"/>
          <w:marRight w:val="0"/>
          <w:marTop w:val="0"/>
          <w:marBottom w:val="0"/>
          <w:divBdr>
            <w:top w:val="none" w:sz="0" w:space="0" w:color="auto"/>
            <w:left w:val="none" w:sz="0" w:space="0" w:color="auto"/>
            <w:bottom w:val="none" w:sz="0" w:space="0" w:color="auto"/>
            <w:right w:val="none" w:sz="0" w:space="0" w:color="auto"/>
          </w:divBdr>
          <w:divsChild>
            <w:div w:id="1772822553">
              <w:marLeft w:val="0"/>
              <w:marRight w:val="0"/>
              <w:marTop w:val="0"/>
              <w:marBottom w:val="0"/>
              <w:divBdr>
                <w:top w:val="none" w:sz="0" w:space="0" w:color="auto"/>
                <w:left w:val="none" w:sz="0" w:space="0" w:color="auto"/>
                <w:bottom w:val="none" w:sz="0" w:space="0" w:color="auto"/>
                <w:right w:val="none" w:sz="0" w:space="0" w:color="auto"/>
              </w:divBdr>
              <w:divsChild>
                <w:div w:id="945619988">
                  <w:marLeft w:val="0"/>
                  <w:marRight w:val="0"/>
                  <w:marTop w:val="480"/>
                  <w:marBottom w:val="0"/>
                  <w:divBdr>
                    <w:top w:val="none" w:sz="0" w:space="0" w:color="auto"/>
                    <w:left w:val="none" w:sz="0" w:space="0" w:color="auto"/>
                    <w:bottom w:val="none" w:sz="0" w:space="0" w:color="auto"/>
                    <w:right w:val="none" w:sz="0" w:space="0" w:color="auto"/>
                  </w:divBdr>
                  <w:divsChild>
                    <w:div w:id="135031037">
                      <w:marLeft w:val="0"/>
                      <w:marRight w:val="0"/>
                      <w:marTop w:val="0"/>
                      <w:marBottom w:val="0"/>
                      <w:divBdr>
                        <w:top w:val="none" w:sz="0" w:space="0" w:color="auto"/>
                        <w:left w:val="none" w:sz="0" w:space="0" w:color="auto"/>
                        <w:bottom w:val="none" w:sz="0" w:space="0" w:color="auto"/>
                        <w:right w:val="none" w:sz="0" w:space="0" w:color="auto"/>
                      </w:divBdr>
                      <w:divsChild>
                        <w:div w:id="361904137">
                          <w:marLeft w:val="0"/>
                          <w:marRight w:val="0"/>
                          <w:marTop w:val="0"/>
                          <w:marBottom w:val="0"/>
                          <w:divBdr>
                            <w:top w:val="none" w:sz="0" w:space="0" w:color="auto"/>
                            <w:left w:val="none" w:sz="0" w:space="0" w:color="auto"/>
                            <w:bottom w:val="none" w:sz="0" w:space="0" w:color="auto"/>
                            <w:right w:val="none" w:sz="0" w:space="0" w:color="auto"/>
                          </w:divBdr>
                        </w:div>
                        <w:div w:id="1372994247">
                          <w:marLeft w:val="0"/>
                          <w:marRight w:val="0"/>
                          <w:marTop w:val="0"/>
                          <w:marBottom w:val="0"/>
                          <w:divBdr>
                            <w:top w:val="none" w:sz="0" w:space="0" w:color="auto"/>
                            <w:left w:val="none" w:sz="0" w:space="0" w:color="auto"/>
                            <w:bottom w:val="none" w:sz="0" w:space="0" w:color="auto"/>
                            <w:right w:val="none" w:sz="0" w:space="0" w:color="auto"/>
                          </w:divBdr>
                          <w:divsChild>
                            <w:div w:id="9645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7226">
                      <w:marLeft w:val="0"/>
                      <w:marRight w:val="0"/>
                      <w:marTop w:val="0"/>
                      <w:marBottom w:val="0"/>
                      <w:divBdr>
                        <w:top w:val="none" w:sz="0" w:space="0" w:color="auto"/>
                        <w:left w:val="none" w:sz="0" w:space="0" w:color="auto"/>
                        <w:bottom w:val="none" w:sz="0" w:space="0" w:color="auto"/>
                        <w:right w:val="none" w:sz="0" w:space="0" w:color="auto"/>
                      </w:divBdr>
                      <w:divsChild>
                        <w:div w:id="1496795796">
                          <w:marLeft w:val="0"/>
                          <w:marRight w:val="0"/>
                          <w:marTop w:val="0"/>
                          <w:marBottom w:val="0"/>
                          <w:divBdr>
                            <w:top w:val="none" w:sz="0" w:space="0" w:color="auto"/>
                            <w:left w:val="none" w:sz="0" w:space="0" w:color="auto"/>
                            <w:bottom w:val="none" w:sz="0" w:space="0" w:color="auto"/>
                            <w:right w:val="none" w:sz="0" w:space="0" w:color="auto"/>
                          </w:divBdr>
                        </w:div>
                        <w:div w:id="726420618">
                          <w:marLeft w:val="0"/>
                          <w:marRight w:val="0"/>
                          <w:marTop w:val="0"/>
                          <w:marBottom w:val="0"/>
                          <w:divBdr>
                            <w:top w:val="none" w:sz="0" w:space="0" w:color="auto"/>
                            <w:left w:val="none" w:sz="0" w:space="0" w:color="auto"/>
                            <w:bottom w:val="none" w:sz="0" w:space="0" w:color="auto"/>
                            <w:right w:val="none" w:sz="0" w:space="0" w:color="auto"/>
                          </w:divBdr>
                          <w:divsChild>
                            <w:div w:id="7222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55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1660036210">
      <w:bodyDiv w:val="1"/>
      <w:marLeft w:val="0"/>
      <w:marRight w:val="0"/>
      <w:marTop w:val="0"/>
      <w:marBottom w:val="0"/>
      <w:divBdr>
        <w:top w:val="none" w:sz="0" w:space="0" w:color="auto"/>
        <w:left w:val="none" w:sz="0" w:space="0" w:color="auto"/>
        <w:bottom w:val="none" w:sz="0" w:space="0" w:color="auto"/>
        <w:right w:val="none" w:sz="0" w:space="0" w:color="auto"/>
      </w:divBdr>
      <w:divsChild>
        <w:div w:id="1878273128">
          <w:marLeft w:val="0"/>
          <w:marRight w:val="0"/>
          <w:marTop w:val="0"/>
          <w:marBottom w:val="0"/>
          <w:divBdr>
            <w:top w:val="none" w:sz="0" w:space="0" w:color="auto"/>
            <w:left w:val="none" w:sz="0" w:space="0" w:color="auto"/>
            <w:bottom w:val="none" w:sz="0" w:space="0" w:color="auto"/>
            <w:right w:val="none" w:sz="0" w:space="0" w:color="auto"/>
          </w:divBdr>
          <w:divsChild>
            <w:div w:id="864637617">
              <w:marLeft w:val="0"/>
              <w:marRight w:val="0"/>
              <w:marTop w:val="1725"/>
              <w:marBottom w:val="0"/>
              <w:divBdr>
                <w:top w:val="none" w:sz="0" w:space="0" w:color="auto"/>
                <w:left w:val="none" w:sz="0" w:space="0" w:color="auto"/>
                <w:bottom w:val="none" w:sz="0" w:space="0" w:color="auto"/>
                <w:right w:val="none" w:sz="0" w:space="0" w:color="auto"/>
              </w:divBdr>
              <w:divsChild>
                <w:div w:id="2057312539">
                  <w:marLeft w:val="0"/>
                  <w:marRight w:val="0"/>
                  <w:marTop w:val="0"/>
                  <w:marBottom w:val="0"/>
                  <w:divBdr>
                    <w:top w:val="none" w:sz="0" w:space="0" w:color="auto"/>
                    <w:left w:val="none" w:sz="0" w:space="0" w:color="auto"/>
                    <w:bottom w:val="none" w:sz="0" w:space="0" w:color="auto"/>
                    <w:right w:val="none" w:sz="0" w:space="0" w:color="auto"/>
                  </w:divBdr>
                  <w:divsChild>
                    <w:div w:id="472135934">
                      <w:marLeft w:val="0"/>
                      <w:marRight w:val="0"/>
                      <w:marTop w:val="0"/>
                      <w:marBottom w:val="0"/>
                      <w:divBdr>
                        <w:top w:val="none" w:sz="0" w:space="0" w:color="auto"/>
                        <w:left w:val="none" w:sz="0" w:space="0" w:color="auto"/>
                        <w:bottom w:val="none" w:sz="0" w:space="0" w:color="auto"/>
                        <w:right w:val="none" w:sz="0" w:space="0" w:color="auto"/>
                      </w:divBdr>
                      <w:divsChild>
                        <w:div w:id="1308777492">
                          <w:marLeft w:val="0"/>
                          <w:marRight w:val="0"/>
                          <w:marTop w:val="0"/>
                          <w:marBottom w:val="0"/>
                          <w:divBdr>
                            <w:top w:val="none" w:sz="0" w:space="0" w:color="auto"/>
                            <w:left w:val="none" w:sz="0" w:space="0" w:color="auto"/>
                            <w:bottom w:val="none" w:sz="0" w:space="0" w:color="auto"/>
                            <w:right w:val="none" w:sz="0" w:space="0" w:color="auto"/>
                          </w:divBdr>
                          <w:divsChild>
                            <w:div w:id="1103724044">
                              <w:marLeft w:val="0"/>
                              <w:marRight w:val="0"/>
                              <w:marTop w:val="0"/>
                              <w:marBottom w:val="0"/>
                              <w:divBdr>
                                <w:top w:val="none" w:sz="0" w:space="0" w:color="auto"/>
                                <w:left w:val="none" w:sz="0" w:space="0" w:color="auto"/>
                                <w:bottom w:val="none" w:sz="0" w:space="0" w:color="auto"/>
                                <w:right w:val="none" w:sz="0" w:space="0" w:color="auto"/>
                              </w:divBdr>
                              <w:divsChild>
                                <w:div w:id="772015056">
                                  <w:marLeft w:val="0"/>
                                  <w:marRight w:val="0"/>
                                  <w:marTop w:val="0"/>
                                  <w:marBottom w:val="0"/>
                                  <w:divBdr>
                                    <w:top w:val="none" w:sz="0" w:space="0" w:color="auto"/>
                                    <w:left w:val="none" w:sz="0" w:space="0" w:color="auto"/>
                                    <w:bottom w:val="none" w:sz="0" w:space="0" w:color="auto"/>
                                    <w:right w:val="none" w:sz="0" w:space="0" w:color="auto"/>
                                  </w:divBdr>
                                  <w:divsChild>
                                    <w:div w:id="1891182726">
                                      <w:marLeft w:val="0"/>
                                      <w:marRight w:val="0"/>
                                      <w:marTop w:val="0"/>
                                      <w:marBottom w:val="0"/>
                                      <w:divBdr>
                                        <w:top w:val="none" w:sz="0" w:space="0" w:color="auto"/>
                                        <w:left w:val="none" w:sz="0" w:space="0" w:color="auto"/>
                                        <w:bottom w:val="none" w:sz="0" w:space="0" w:color="auto"/>
                                        <w:right w:val="none" w:sz="0" w:space="0" w:color="auto"/>
                                      </w:divBdr>
                                      <w:divsChild>
                                        <w:div w:id="823158847">
                                          <w:marLeft w:val="0"/>
                                          <w:marRight w:val="0"/>
                                          <w:marTop w:val="150"/>
                                          <w:marBottom w:val="300"/>
                                          <w:divBdr>
                                            <w:top w:val="none" w:sz="0" w:space="0" w:color="auto"/>
                                            <w:left w:val="none" w:sz="0" w:space="0" w:color="auto"/>
                                            <w:bottom w:val="none" w:sz="0" w:space="0" w:color="auto"/>
                                            <w:right w:val="none" w:sz="0" w:space="0" w:color="auto"/>
                                          </w:divBdr>
                                          <w:divsChild>
                                            <w:div w:id="1690595694">
                                              <w:marLeft w:val="0"/>
                                              <w:marRight w:val="0"/>
                                              <w:marTop w:val="0"/>
                                              <w:marBottom w:val="0"/>
                                              <w:divBdr>
                                                <w:top w:val="none" w:sz="0" w:space="0" w:color="auto"/>
                                                <w:left w:val="none" w:sz="0" w:space="0" w:color="auto"/>
                                                <w:bottom w:val="none" w:sz="0" w:space="0" w:color="auto"/>
                                                <w:right w:val="none" w:sz="0" w:space="0" w:color="auto"/>
                                              </w:divBdr>
                                              <w:divsChild>
                                                <w:div w:id="1621183372">
                                                  <w:marLeft w:val="0"/>
                                                  <w:marRight w:val="0"/>
                                                  <w:marTop w:val="0"/>
                                                  <w:marBottom w:val="0"/>
                                                  <w:divBdr>
                                                    <w:top w:val="none" w:sz="0" w:space="0" w:color="auto"/>
                                                    <w:left w:val="none" w:sz="0" w:space="0" w:color="auto"/>
                                                    <w:bottom w:val="none" w:sz="0" w:space="0" w:color="auto"/>
                                                    <w:right w:val="none" w:sz="0" w:space="0" w:color="auto"/>
                                                  </w:divBdr>
                                                  <w:divsChild>
                                                    <w:div w:id="9727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53896">
          <w:marLeft w:val="0"/>
          <w:marRight w:val="0"/>
          <w:marTop w:val="0"/>
          <w:marBottom w:val="0"/>
          <w:divBdr>
            <w:top w:val="none" w:sz="0" w:space="0" w:color="auto"/>
            <w:left w:val="none" w:sz="0" w:space="0" w:color="auto"/>
            <w:bottom w:val="none" w:sz="0" w:space="0" w:color="auto"/>
            <w:right w:val="none" w:sz="0" w:space="0" w:color="auto"/>
          </w:divBdr>
          <w:divsChild>
            <w:div w:id="1470901770">
              <w:marLeft w:val="0"/>
              <w:marRight w:val="0"/>
              <w:marTop w:val="375"/>
              <w:marBottom w:val="0"/>
              <w:divBdr>
                <w:top w:val="none" w:sz="0" w:space="0" w:color="auto"/>
                <w:left w:val="none" w:sz="0" w:space="0" w:color="auto"/>
                <w:bottom w:val="none" w:sz="0" w:space="0" w:color="auto"/>
                <w:right w:val="none" w:sz="0" w:space="0" w:color="auto"/>
              </w:divBdr>
              <w:divsChild>
                <w:div w:id="1523206738">
                  <w:marLeft w:val="0"/>
                  <w:marRight w:val="0"/>
                  <w:marTop w:val="30"/>
                  <w:marBottom w:val="0"/>
                  <w:divBdr>
                    <w:top w:val="none" w:sz="0" w:space="0" w:color="auto"/>
                    <w:left w:val="none" w:sz="0" w:space="0" w:color="auto"/>
                    <w:bottom w:val="none" w:sz="0" w:space="0" w:color="auto"/>
                    <w:right w:val="none" w:sz="0" w:space="0" w:color="auto"/>
                  </w:divBdr>
                </w:div>
              </w:divsChild>
            </w:div>
            <w:div w:id="1319383388">
              <w:marLeft w:val="0"/>
              <w:marRight w:val="0"/>
              <w:marTop w:val="0"/>
              <w:marBottom w:val="0"/>
              <w:divBdr>
                <w:top w:val="none" w:sz="0" w:space="0" w:color="auto"/>
                <w:left w:val="none" w:sz="0" w:space="0" w:color="auto"/>
                <w:bottom w:val="none" w:sz="0" w:space="0" w:color="auto"/>
                <w:right w:val="none" w:sz="0" w:space="0" w:color="auto"/>
              </w:divBdr>
            </w:div>
            <w:div w:id="779109624">
              <w:marLeft w:val="0"/>
              <w:marRight w:val="225"/>
              <w:marTop w:val="120"/>
              <w:marBottom w:val="0"/>
              <w:divBdr>
                <w:top w:val="none" w:sz="0" w:space="0" w:color="auto"/>
                <w:left w:val="none" w:sz="0" w:space="0" w:color="auto"/>
                <w:bottom w:val="none" w:sz="0" w:space="0" w:color="auto"/>
                <w:right w:val="none" w:sz="0" w:space="0" w:color="auto"/>
              </w:divBdr>
            </w:div>
            <w:div w:id="21233008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6904374">
      <w:bodyDiv w:val="1"/>
      <w:marLeft w:val="0"/>
      <w:marRight w:val="0"/>
      <w:marTop w:val="0"/>
      <w:marBottom w:val="0"/>
      <w:divBdr>
        <w:top w:val="none" w:sz="0" w:space="0" w:color="auto"/>
        <w:left w:val="none" w:sz="0" w:space="0" w:color="auto"/>
        <w:bottom w:val="none" w:sz="0" w:space="0" w:color="auto"/>
        <w:right w:val="none" w:sz="0" w:space="0" w:color="auto"/>
      </w:divBdr>
      <w:divsChild>
        <w:div w:id="940644208">
          <w:marLeft w:val="0"/>
          <w:marRight w:val="0"/>
          <w:marTop w:val="0"/>
          <w:marBottom w:val="0"/>
          <w:divBdr>
            <w:top w:val="none" w:sz="0" w:space="0" w:color="auto"/>
            <w:left w:val="none" w:sz="0" w:space="0" w:color="auto"/>
            <w:bottom w:val="none" w:sz="0" w:space="0" w:color="auto"/>
            <w:right w:val="none" w:sz="0" w:space="0" w:color="auto"/>
          </w:divBdr>
          <w:divsChild>
            <w:div w:id="62915719">
              <w:marLeft w:val="0"/>
              <w:marRight w:val="0"/>
              <w:marTop w:val="0"/>
              <w:marBottom w:val="0"/>
              <w:divBdr>
                <w:top w:val="none" w:sz="0" w:space="0" w:color="auto"/>
                <w:left w:val="none" w:sz="0" w:space="0" w:color="auto"/>
                <w:bottom w:val="none" w:sz="0" w:space="0" w:color="auto"/>
                <w:right w:val="none" w:sz="0" w:space="0" w:color="auto"/>
              </w:divBdr>
              <w:divsChild>
                <w:div w:id="837575493">
                  <w:marLeft w:val="0"/>
                  <w:marRight w:val="0"/>
                  <w:marTop w:val="0"/>
                  <w:marBottom w:val="0"/>
                  <w:divBdr>
                    <w:top w:val="none" w:sz="0" w:space="0" w:color="auto"/>
                    <w:left w:val="none" w:sz="0" w:space="0" w:color="auto"/>
                    <w:bottom w:val="none" w:sz="0" w:space="0" w:color="auto"/>
                    <w:right w:val="none" w:sz="0" w:space="0" w:color="auto"/>
                  </w:divBdr>
                </w:div>
                <w:div w:id="1695569806">
                  <w:marLeft w:val="0"/>
                  <w:marRight w:val="0"/>
                  <w:marTop w:val="0"/>
                  <w:marBottom w:val="0"/>
                  <w:divBdr>
                    <w:top w:val="none" w:sz="0" w:space="0" w:color="auto"/>
                    <w:left w:val="none" w:sz="0" w:space="0" w:color="auto"/>
                    <w:bottom w:val="none" w:sz="0" w:space="0" w:color="auto"/>
                    <w:right w:val="none" w:sz="0" w:space="0" w:color="auto"/>
                  </w:divBdr>
                </w:div>
                <w:div w:id="40912074">
                  <w:marLeft w:val="0"/>
                  <w:marRight w:val="0"/>
                  <w:marTop w:val="0"/>
                  <w:marBottom w:val="0"/>
                  <w:divBdr>
                    <w:top w:val="none" w:sz="0" w:space="0" w:color="auto"/>
                    <w:left w:val="none" w:sz="0" w:space="0" w:color="auto"/>
                    <w:bottom w:val="none" w:sz="0" w:space="0" w:color="auto"/>
                    <w:right w:val="none" w:sz="0" w:space="0" w:color="auto"/>
                  </w:divBdr>
                </w:div>
                <w:div w:id="331683256">
                  <w:marLeft w:val="0"/>
                  <w:marRight w:val="0"/>
                  <w:marTop w:val="0"/>
                  <w:marBottom w:val="0"/>
                  <w:divBdr>
                    <w:top w:val="none" w:sz="0" w:space="0" w:color="auto"/>
                    <w:left w:val="none" w:sz="0" w:space="0" w:color="auto"/>
                    <w:bottom w:val="none" w:sz="0" w:space="0" w:color="auto"/>
                    <w:right w:val="none" w:sz="0" w:space="0" w:color="auto"/>
                  </w:divBdr>
                </w:div>
                <w:div w:id="1074207228">
                  <w:marLeft w:val="0"/>
                  <w:marRight w:val="0"/>
                  <w:marTop w:val="0"/>
                  <w:marBottom w:val="0"/>
                  <w:divBdr>
                    <w:top w:val="none" w:sz="0" w:space="0" w:color="auto"/>
                    <w:left w:val="none" w:sz="0" w:space="0" w:color="auto"/>
                    <w:bottom w:val="none" w:sz="0" w:space="0" w:color="auto"/>
                    <w:right w:val="none" w:sz="0" w:space="0" w:color="auto"/>
                  </w:divBdr>
                </w:div>
                <w:div w:id="1607300297">
                  <w:marLeft w:val="0"/>
                  <w:marRight w:val="0"/>
                  <w:marTop w:val="0"/>
                  <w:marBottom w:val="0"/>
                  <w:divBdr>
                    <w:top w:val="none" w:sz="0" w:space="0" w:color="auto"/>
                    <w:left w:val="none" w:sz="0" w:space="0" w:color="auto"/>
                    <w:bottom w:val="none" w:sz="0" w:space="0" w:color="auto"/>
                    <w:right w:val="none" w:sz="0" w:space="0" w:color="auto"/>
                  </w:divBdr>
                </w:div>
                <w:div w:id="18006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7446">
          <w:marLeft w:val="0"/>
          <w:marRight w:val="0"/>
          <w:marTop w:val="100"/>
          <w:marBottom w:val="100"/>
          <w:divBdr>
            <w:top w:val="none" w:sz="0" w:space="0" w:color="auto"/>
            <w:left w:val="none" w:sz="0" w:space="0" w:color="auto"/>
            <w:bottom w:val="none" w:sz="0" w:space="0" w:color="auto"/>
            <w:right w:val="none" w:sz="0" w:space="0" w:color="auto"/>
          </w:divBdr>
        </w:div>
        <w:div w:id="475297962">
          <w:marLeft w:val="0"/>
          <w:marRight w:val="0"/>
          <w:marTop w:val="0"/>
          <w:marBottom w:val="0"/>
          <w:divBdr>
            <w:top w:val="none" w:sz="0" w:space="0" w:color="auto"/>
            <w:left w:val="none" w:sz="0" w:space="0" w:color="auto"/>
            <w:bottom w:val="none" w:sz="0" w:space="0" w:color="auto"/>
            <w:right w:val="single" w:sz="6" w:space="12" w:color="E3EAF2"/>
          </w:divBdr>
        </w:div>
        <w:div w:id="989863177">
          <w:marLeft w:val="0"/>
          <w:marRight w:val="0"/>
          <w:marTop w:val="0"/>
          <w:marBottom w:val="0"/>
          <w:divBdr>
            <w:top w:val="none" w:sz="0" w:space="0" w:color="auto"/>
            <w:left w:val="none" w:sz="0" w:space="0" w:color="auto"/>
            <w:bottom w:val="none" w:sz="0" w:space="0" w:color="auto"/>
            <w:right w:val="single" w:sz="6" w:space="12" w:color="E3EAF2"/>
          </w:divBdr>
        </w:div>
        <w:div w:id="1840388462">
          <w:marLeft w:val="0"/>
          <w:marRight w:val="0"/>
          <w:marTop w:val="0"/>
          <w:marBottom w:val="0"/>
          <w:divBdr>
            <w:top w:val="none" w:sz="0" w:space="0" w:color="auto"/>
            <w:left w:val="none" w:sz="0" w:space="0" w:color="auto"/>
            <w:bottom w:val="none" w:sz="0" w:space="0" w:color="auto"/>
            <w:right w:val="single" w:sz="6" w:space="12" w:color="E3EAF2"/>
          </w:divBdr>
        </w:div>
        <w:div w:id="846137322">
          <w:marLeft w:val="0"/>
          <w:marRight w:val="0"/>
          <w:marTop w:val="0"/>
          <w:marBottom w:val="0"/>
          <w:divBdr>
            <w:top w:val="none" w:sz="0" w:space="0" w:color="auto"/>
            <w:left w:val="none" w:sz="0" w:space="0" w:color="auto"/>
            <w:bottom w:val="none" w:sz="0" w:space="0" w:color="auto"/>
            <w:right w:val="single" w:sz="6" w:space="12" w:color="E3EAF2"/>
          </w:divBdr>
        </w:div>
        <w:div w:id="513570483">
          <w:marLeft w:val="0"/>
          <w:marRight w:val="0"/>
          <w:marTop w:val="0"/>
          <w:marBottom w:val="0"/>
          <w:divBdr>
            <w:top w:val="none" w:sz="0" w:space="0" w:color="auto"/>
            <w:left w:val="none" w:sz="0" w:space="0" w:color="auto"/>
            <w:bottom w:val="none" w:sz="0" w:space="0" w:color="auto"/>
            <w:right w:val="none" w:sz="0" w:space="0" w:color="auto"/>
          </w:divBdr>
        </w:div>
        <w:div w:id="1388215914">
          <w:marLeft w:val="0"/>
          <w:marRight w:val="0"/>
          <w:marTop w:val="480"/>
          <w:marBottom w:val="0"/>
          <w:divBdr>
            <w:top w:val="single" w:sz="6" w:space="12" w:color="E3EAF2"/>
            <w:left w:val="single" w:sz="6" w:space="12" w:color="E3EAF2"/>
            <w:bottom w:val="single" w:sz="6" w:space="12" w:color="E3EAF2"/>
            <w:right w:val="single" w:sz="6" w:space="12" w:color="E3EAF2"/>
          </w:divBdr>
        </w:div>
      </w:divsChild>
    </w:div>
    <w:div w:id="1702583580">
      <w:bodyDiv w:val="1"/>
      <w:marLeft w:val="0"/>
      <w:marRight w:val="0"/>
      <w:marTop w:val="0"/>
      <w:marBottom w:val="0"/>
      <w:divBdr>
        <w:top w:val="none" w:sz="0" w:space="0" w:color="auto"/>
        <w:left w:val="none" w:sz="0" w:space="0" w:color="auto"/>
        <w:bottom w:val="none" w:sz="0" w:space="0" w:color="auto"/>
        <w:right w:val="none" w:sz="0" w:space="0" w:color="auto"/>
      </w:divBdr>
      <w:divsChild>
        <w:div w:id="1890143249">
          <w:marLeft w:val="0"/>
          <w:marRight w:val="0"/>
          <w:marTop w:val="0"/>
          <w:marBottom w:val="150"/>
          <w:divBdr>
            <w:top w:val="none" w:sz="0" w:space="0" w:color="auto"/>
            <w:left w:val="none" w:sz="0" w:space="0" w:color="auto"/>
            <w:bottom w:val="none" w:sz="0" w:space="0" w:color="auto"/>
            <w:right w:val="none" w:sz="0" w:space="0" w:color="auto"/>
          </w:divBdr>
        </w:div>
        <w:div w:id="158427226">
          <w:marLeft w:val="0"/>
          <w:marRight w:val="0"/>
          <w:marTop w:val="0"/>
          <w:marBottom w:val="0"/>
          <w:divBdr>
            <w:top w:val="none" w:sz="0" w:space="0" w:color="auto"/>
            <w:left w:val="none" w:sz="0" w:space="0" w:color="auto"/>
            <w:bottom w:val="none" w:sz="0" w:space="0" w:color="auto"/>
            <w:right w:val="none" w:sz="0" w:space="0" w:color="auto"/>
          </w:divBdr>
          <w:divsChild>
            <w:div w:id="1946571335">
              <w:marLeft w:val="0"/>
              <w:marRight w:val="0"/>
              <w:marTop w:val="0"/>
              <w:marBottom w:val="0"/>
              <w:divBdr>
                <w:top w:val="none" w:sz="0" w:space="0" w:color="auto"/>
                <w:left w:val="none" w:sz="0" w:space="0" w:color="auto"/>
                <w:bottom w:val="none" w:sz="0" w:space="0" w:color="auto"/>
                <w:right w:val="none" w:sz="0" w:space="0" w:color="auto"/>
              </w:divBdr>
              <w:divsChild>
                <w:div w:id="15509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9239">
      <w:bodyDiv w:val="1"/>
      <w:marLeft w:val="0"/>
      <w:marRight w:val="0"/>
      <w:marTop w:val="0"/>
      <w:marBottom w:val="0"/>
      <w:divBdr>
        <w:top w:val="none" w:sz="0" w:space="0" w:color="auto"/>
        <w:left w:val="none" w:sz="0" w:space="0" w:color="auto"/>
        <w:bottom w:val="none" w:sz="0" w:space="0" w:color="auto"/>
        <w:right w:val="none" w:sz="0" w:space="0" w:color="auto"/>
      </w:divBdr>
      <w:divsChild>
        <w:div w:id="1118447253">
          <w:marLeft w:val="0"/>
          <w:marRight w:val="0"/>
          <w:marTop w:val="0"/>
          <w:marBottom w:val="0"/>
          <w:divBdr>
            <w:top w:val="none" w:sz="0" w:space="0" w:color="auto"/>
            <w:left w:val="none" w:sz="0" w:space="0" w:color="auto"/>
            <w:bottom w:val="none" w:sz="0" w:space="0" w:color="auto"/>
            <w:right w:val="none" w:sz="0" w:space="0" w:color="auto"/>
          </w:divBdr>
          <w:divsChild>
            <w:div w:id="758404140">
              <w:marLeft w:val="0"/>
              <w:marRight w:val="0"/>
              <w:marTop w:val="0"/>
              <w:marBottom w:val="150"/>
              <w:divBdr>
                <w:top w:val="none" w:sz="0" w:space="0" w:color="auto"/>
                <w:left w:val="none" w:sz="0" w:space="0" w:color="auto"/>
                <w:bottom w:val="none" w:sz="0" w:space="0" w:color="auto"/>
                <w:right w:val="none" w:sz="0" w:space="0" w:color="auto"/>
              </w:divBdr>
              <w:divsChild>
                <w:div w:id="1859077346">
                  <w:marLeft w:val="0"/>
                  <w:marRight w:val="0"/>
                  <w:marTop w:val="0"/>
                  <w:marBottom w:val="0"/>
                  <w:divBdr>
                    <w:top w:val="none" w:sz="0" w:space="0" w:color="auto"/>
                    <w:left w:val="none" w:sz="0" w:space="0" w:color="auto"/>
                    <w:bottom w:val="none" w:sz="0" w:space="0" w:color="auto"/>
                    <w:right w:val="none" w:sz="0" w:space="0" w:color="auto"/>
                  </w:divBdr>
                  <w:divsChild>
                    <w:div w:id="601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159">
              <w:marLeft w:val="0"/>
              <w:marRight w:val="0"/>
              <w:marTop w:val="0"/>
              <w:marBottom w:val="0"/>
              <w:divBdr>
                <w:top w:val="none" w:sz="0" w:space="0" w:color="auto"/>
                <w:left w:val="none" w:sz="0" w:space="0" w:color="auto"/>
                <w:bottom w:val="none" w:sz="0" w:space="0" w:color="auto"/>
                <w:right w:val="none" w:sz="0" w:space="0" w:color="auto"/>
              </w:divBdr>
              <w:divsChild>
                <w:div w:id="317417083">
                  <w:marLeft w:val="0"/>
                  <w:marRight w:val="0"/>
                  <w:marTop w:val="0"/>
                  <w:marBottom w:val="0"/>
                  <w:divBdr>
                    <w:top w:val="none" w:sz="0" w:space="0" w:color="auto"/>
                    <w:left w:val="none" w:sz="0" w:space="0" w:color="auto"/>
                    <w:bottom w:val="none" w:sz="0" w:space="0" w:color="auto"/>
                    <w:right w:val="none" w:sz="0" w:space="0" w:color="auto"/>
                  </w:divBdr>
                  <w:divsChild>
                    <w:div w:id="1064719903">
                      <w:marLeft w:val="0"/>
                      <w:marRight w:val="0"/>
                      <w:marTop w:val="0"/>
                      <w:marBottom w:val="0"/>
                      <w:divBdr>
                        <w:top w:val="none" w:sz="0" w:space="0" w:color="auto"/>
                        <w:left w:val="none" w:sz="0" w:space="0" w:color="auto"/>
                        <w:bottom w:val="none" w:sz="0" w:space="0" w:color="auto"/>
                        <w:right w:val="none" w:sz="0" w:space="0" w:color="auto"/>
                      </w:divBdr>
                    </w:div>
                  </w:divsChild>
                </w:div>
                <w:div w:id="638262229">
                  <w:marLeft w:val="0"/>
                  <w:marRight w:val="0"/>
                  <w:marTop w:val="105"/>
                  <w:marBottom w:val="0"/>
                  <w:divBdr>
                    <w:top w:val="none" w:sz="0" w:space="0" w:color="auto"/>
                    <w:left w:val="none" w:sz="0" w:space="0" w:color="auto"/>
                    <w:bottom w:val="none" w:sz="0" w:space="0" w:color="auto"/>
                    <w:right w:val="none" w:sz="0" w:space="0" w:color="auto"/>
                  </w:divBdr>
                  <w:divsChild>
                    <w:div w:id="1406151911">
                      <w:marLeft w:val="0"/>
                      <w:marRight w:val="0"/>
                      <w:marTop w:val="0"/>
                      <w:marBottom w:val="0"/>
                      <w:divBdr>
                        <w:top w:val="none" w:sz="0" w:space="0" w:color="auto"/>
                        <w:left w:val="none" w:sz="0" w:space="0" w:color="auto"/>
                        <w:bottom w:val="none" w:sz="0" w:space="0" w:color="auto"/>
                        <w:right w:val="none" w:sz="0" w:space="0" w:color="auto"/>
                      </w:divBdr>
                      <w:divsChild>
                        <w:div w:id="2007513441">
                          <w:marLeft w:val="0"/>
                          <w:marRight w:val="0"/>
                          <w:marTop w:val="0"/>
                          <w:marBottom w:val="0"/>
                          <w:divBdr>
                            <w:top w:val="none" w:sz="0" w:space="0" w:color="auto"/>
                            <w:left w:val="none" w:sz="0" w:space="0" w:color="auto"/>
                            <w:bottom w:val="none" w:sz="0" w:space="0" w:color="auto"/>
                            <w:right w:val="none" w:sz="0" w:space="0" w:color="auto"/>
                          </w:divBdr>
                          <w:divsChild>
                            <w:div w:id="422994770">
                              <w:marLeft w:val="0"/>
                              <w:marRight w:val="0"/>
                              <w:marTop w:val="0"/>
                              <w:marBottom w:val="0"/>
                              <w:divBdr>
                                <w:top w:val="none" w:sz="0" w:space="0" w:color="auto"/>
                                <w:left w:val="none" w:sz="0" w:space="0" w:color="auto"/>
                                <w:bottom w:val="none" w:sz="0" w:space="0" w:color="auto"/>
                                <w:right w:val="none" w:sz="0" w:space="0" w:color="auto"/>
                              </w:divBdr>
                              <w:divsChild>
                                <w:div w:id="1017973661">
                                  <w:marLeft w:val="0"/>
                                  <w:marRight w:val="0"/>
                                  <w:marTop w:val="0"/>
                                  <w:marBottom w:val="0"/>
                                  <w:divBdr>
                                    <w:top w:val="none" w:sz="0" w:space="0" w:color="auto"/>
                                    <w:left w:val="none" w:sz="0" w:space="0" w:color="auto"/>
                                    <w:bottom w:val="none" w:sz="0" w:space="0" w:color="auto"/>
                                    <w:right w:val="none" w:sz="0" w:space="0" w:color="auto"/>
                                  </w:divBdr>
                                  <w:divsChild>
                                    <w:div w:id="420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74257">
          <w:marLeft w:val="0"/>
          <w:marRight w:val="0"/>
          <w:marTop w:val="0"/>
          <w:marBottom w:val="0"/>
          <w:divBdr>
            <w:top w:val="none" w:sz="0" w:space="0" w:color="auto"/>
            <w:left w:val="none" w:sz="0" w:space="0" w:color="auto"/>
            <w:bottom w:val="none" w:sz="0" w:space="0" w:color="auto"/>
            <w:right w:val="none" w:sz="0" w:space="0" w:color="auto"/>
          </w:divBdr>
          <w:divsChild>
            <w:div w:id="1167474634">
              <w:marLeft w:val="0"/>
              <w:marRight w:val="0"/>
              <w:marTop w:val="0"/>
              <w:marBottom w:val="0"/>
              <w:divBdr>
                <w:top w:val="none" w:sz="0" w:space="0" w:color="auto"/>
                <w:left w:val="none" w:sz="0" w:space="0" w:color="auto"/>
                <w:bottom w:val="none" w:sz="0" w:space="0" w:color="auto"/>
                <w:right w:val="none" w:sz="0" w:space="0" w:color="auto"/>
              </w:divBdr>
              <w:divsChild>
                <w:div w:id="140776659">
                  <w:marLeft w:val="240"/>
                  <w:marRight w:val="240"/>
                  <w:marTop w:val="0"/>
                  <w:marBottom w:val="0"/>
                  <w:divBdr>
                    <w:top w:val="none" w:sz="0" w:space="0" w:color="auto"/>
                    <w:left w:val="none" w:sz="0" w:space="0" w:color="auto"/>
                    <w:bottom w:val="none" w:sz="0" w:space="0" w:color="auto"/>
                    <w:right w:val="none" w:sz="0" w:space="0" w:color="auto"/>
                  </w:divBdr>
                  <w:divsChild>
                    <w:div w:id="1024743570">
                      <w:marLeft w:val="0"/>
                      <w:marRight w:val="0"/>
                      <w:marTop w:val="0"/>
                      <w:marBottom w:val="0"/>
                      <w:divBdr>
                        <w:top w:val="none" w:sz="0" w:space="0" w:color="auto"/>
                        <w:left w:val="none" w:sz="0" w:space="0" w:color="auto"/>
                        <w:bottom w:val="none" w:sz="0" w:space="0" w:color="auto"/>
                        <w:right w:val="none" w:sz="0" w:space="0" w:color="auto"/>
                      </w:divBdr>
                      <w:divsChild>
                        <w:div w:id="998339502">
                          <w:marLeft w:val="0"/>
                          <w:marRight w:val="0"/>
                          <w:marTop w:val="0"/>
                          <w:marBottom w:val="0"/>
                          <w:divBdr>
                            <w:top w:val="none" w:sz="0" w:space="0" w:color="auto"/>
                            <w:left w:val="none" w:sz="0" w:space="0" w:color="auto"/>
                            <w:bottom w:val="none" w:sz="0" w:space="0" w:color="auto"/>
                            <w:right w:val="none" w:sz="0" w:space="0" w:color="auto"/>
                          </w:divBdr>
                          <w:divsChild>
                            <w:div w:id="2051370924">
                              <w:marLeft w:val="0"/>
                              <w:marRight w:val="0"/>
                              <w:marTop w:val="0"/>
                              <w:marBottom w:val="0"/>
                              <w:divBdr>
                                <w:top w:val="none" w:sz="0" w:space="0" w:color="auto"/>
                                <w:left w:val="none" w:sz="0" w:space="0" w:color="auto"/>
                                <w:bottom w:val="none" w:sz="0" w:space="0" w:color="auto"/>
                                <w:right w:val="none" w:sz="0" w:space="0" w:color="auto"/>
                              </w:divBdr>
                              <w:divsChild>
                                <w:div w:id="1560675108">
                                  <w:marLeft w:val="0"/>
                                  <w:marRight w:val="0"/>
                                  <w:marTop w:val="0"/>
                                  <w:marBottom w:val="0"/>
                                  <w:divBdr>
                                    <w:top w:val="none" w:sz="0" w:space="0" w:color="auto"/>
                                    <w:left w:val="none" w:sz="0" w:space="0" w:color="auto"/>
                                    <w:bottom w:val="none" w:sz="0" w:space="0" w:color="auto"/>
                                    <w:right w:val="none" w:sz="0" w:space="0" w:color="auto"/>
                                  </w:divBdr>
                                  <w:divsChild>
                                    <w:div w:id="7276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46908">
                          <w:marLeft w:val="0"/>
                          <w:marRight w:val="0"/>
                          <w:marTop w:val="0"/>
                          <w:marBottom w:val="0"/>
                          <w:divBdr>
                            <w:top w:val="none" w:sz="0" w:space="0" w:color="auto"/>
                            <w:left w:val="none" w:sz="0" w:space="0" w:color="auto"/>
                            <w:bottom w:val="none" w:sz="0" w:space="0" w:color="auto"/>
                            <w:right w:val="none" w:sz="0" w:space="0" w:color="auto"/>
                          </w:divBdr>
                          <w:divsChild>
                            <w:div w:id="1746954716">
                              <w:marLeft w:val="0"/>
                              <w:marRight w:val="0"/>
                              <w:marTop w:val="0"/>
                              <w:marBottom w:val="0"/>
                              <w:divBdr>
                                <w:top w:val="none" w:sz="0" w:space="0" w:color="auto"/>
                                <w:left w:val="none" w:sz="0" w:space="0" w:color="auto"/>
                                <w:bottom w:val="none" w:sz="0" w:space="0" w:color="auto"/>
                                <w:right w:val="none" w:sz="0" w:space="0" w:color="auto"/>
                              </w:divBdr>
                              <w:divsChild>
                                <w:div w:id="882595005">
                                  <w:marLeft w:val="0"/>
                                  <w:marRight w:val="0"/>
                                  <w:marTop w:val="0"/>
                                  <w:marBottom w:val="0"/>
                                  <w:divBdr>
                                    <w:top w:val="none" w:sz="0" w:space="0" w:color="auto"/>
                                    <w:left w:val="single" w:sz="6" w:space="12" w:color="3C4043"/>
                                    <w:bottom w:val="none" w:sz="0" w:space="0" w:color="auto"/>
                                    <w:right w:val="none" w:sz="0" w:space="0" w:color="auto"/>
                                  </w:divBdr>
                                  <w:divsChild>
                                    <w:div w:id="929393923">
                                      <w:marLeft w:val="0"/>
                                      <w:marRight w:val="0"/>
                                      <w:marTop w:val="0"/>
                                      <w:marBottom w:val="0"/>
                                      <w:divBdr>
                                        <w:top w:val="none" w:sz="0" w:space="0" w:color="auto"/>
                                        <w:left w:val="none" w:sz="0" w:space="0" w:color="auto"/>
                                        <w:bottom w:val="none" w:sz="0" w:space="0" w:color="auto"/>
                                        <w:right w:val="none" w:sz="0" w:space="0" w:color="auto"/>
                                      </w:divBdr>
                                      <w:divsChild>
                                        <w:div w:id="3045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37950">
                          <w:marLeft w:val="0"/>
                          <w:marRight w:val="0"/>
                          <w:marTop w:val="0"/>
                          <w:marBottom w:val="0"/>
                          <w:divBdr>
                            <w:top w:val="none" w:sz="0" w:space="0" w:color="auto"/>
                            <w:left w:val="none" w:sz="0" w:space="0" w:color="auto"/>
                            <w:bottom w:val="none" w:sz="0" w:space="0" w:color="auto"/>
                            <w:right w:val="none" w:sz="0" w:space="0" w:color="auto"/>
                          </w:divBdr>
                          <w:divsChild>
                            <w:div w:id="1098866873">
                              <w:marLeft w:val="0"/>
                              <w:marRight w:val="0"/>
                              <w:marTop w:val="0"/>
                              <w:marBottom w:val="0"/>
                              <w:divBdr>
                                <w:top w:val="none" w:sz="0" w:space="0" w:color="auto"/>
                                <w:left w:val="none" w:sz="0" w:space="0" w:color="auto"/>
                                <w:bottom w:val="none" w:sz="0" w:space="0" w:color="auto"/>
                                <w:right w:val="none" w:sz="0" w:space="0" w:color="auto"/>
                              </w:divBdr>
                              <w:divsChild>
                                <w:div w:id="896429789">
                                  <w:marLeft w:val="0"/>
                                  <w:marRight w:val="0"/>
                                  <w:marTop w:val="0"/>
                                  <w:marBottom w:val="0"/>
                                  <w:divBdr>
                                    <w:top w:val="none" w:sz="0" w:space="0" w:color="auto"/>
                                    <w:left w:val="single" w:sz="6" w:space="12" w:color="3C4043"/>
                                    <w:bottom w:val="none" w:sz="0" w:space="0" w:color="auto"/>
                                    <w:right w:val="none" w:sz="0" w:space="0" w:color="auto"/>
                                  </w:divBdr>
                                  <w:divsChild>
                                    <w:div w:id="1412774113">
                                      <w:marLeft w:val="0"/>
                                      <w:marRight w:val="0"/>
                                      <w:marTop w:val="0"/>
                                      <w:marBottom w:val="0"/>
                                      <w:divBdr>
                                        <w:top w:val="none" w:sz="0" w:space="0" w:color="auto"/>
                                        <w:left w:val="none" w:sz="0" w:space="0" w:color="auto"/>
                                        <w:bottom w:val="none" w:sz="0" w:space="0" w:color="auto"/>
                                        <w:right w:val="none" w:sz="0" w:space="0" w:color="auto"/>
                                      </w:divBdr>
                                      <w:divsChild>
                                        <w:div w:id="2088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6221">
                          <w:marLeft w:val="0"/>
                          <w:marRight w:val="0"/>
                          <w:marTop w:val="0"/>
                          <w:marBottom w:val="0"/>
                          <w:divBdr>
                            <w:top w:val="none" w:sz="0" w:space="0" w:color="auto"/>
                            <w:left w:val="none" w:sz="0" w:space="0" w:color="auto"/>
                            <w:bottom w:val="none" w:sz="0" w:space="0" w:color="auto"/>
                            <w:right w:val="none" w:sz="0" w:space="0" w:color="auto"/>
                          </w:divBdr>
                          <w:divsChild>
                            <w:div w:id="107361840">
                              <w:marLeft w:val="0"/>
                              <w:marRight w:val="0"/>
                              <w:marTop w:val="0"/>
                              <w:marBottom w:val="0"/>
                              <w:divBdr>
                                <w:top w:val="none" w:sz="0" w:space="0" w:color="auto"/>
                                <w:left w:val="none" w:sz="0" w:space="0" w:color="auto"/>
                                <w:bottom w:val="none" w:sz="0" w:space="0" w:color="auto"/>
                                <w:right w:val="none" w:sz="0" w:space="0" w:color="auto"/>
                              </w:divBdr>
                              <w:divsChild>
                                <w:div w:id="475726154">
                                  <w:marLeft w:val="0"/>
                                  <w:marRight w:val="0"/>
                                  <w:marTop w:val="0"/>
                                  <w:marBottom w:val="0"/>
                                  <w:divBdr>
                                    <w:top w:val="none" w:sz="0" w:space="0" w:color="auto"/>
                                    <w:left w:val="single" w:sz="6" w:space="12" w:color="3C4043"/>
                                    <w:bottom w:val="none" w:sz="0" w:space="0" w:color="auto"/>
                                    <w:right w:val="none" w:sz="0" w:space="0" w:color="auto"/>
                                  </w:divBdr>
                                  <w:divsChild>
                                    <w:div w:id="659583805">
                                      <w:marLeft w:val="0"/>
                                      <w:marRight w:val="0"/>
                                      <w:marTop w:val="0"/>
                                      <w:marBottom w:val="0"/>
                                      <w:divBdr>
                                        <w:top w:val="none" w:sz="0" w:space="0" w:color="auto"/>
                                        <w:left w:val="none" w:sz="0" w:space="0" w:color="auto"/>
                                        <w:bottom w:val="none" w:sz="0" w:space="0" w:color="auto"/>
                                        <w:right w:val="none" w:sz="0" w:space="0" w:color="auto"/>
                                      </w:divBdr>
                                      <w:divsChild>
                                        <w:div w:id="20142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5661">
                          <w:marLeft w:val="0"/>
                          <w:marRight w:val="0"/>
                          <w:marTop w:val="0"/>
                          <w:marBottom w:val="0"/>
                          <w:divBdr>
                            <w:top w:val="none" w:sz="0" w:space="0" w:color="auto"/>
                            <w:left w:val="none" w:sz="0" w:space="0" w:color="auto"/>
                            <w:bottom w:val="none" w:sz="0" w:space="0" w:color="auto"/>
                            <w:right w:val="none" w:sz="0" w:space="0" w:color="auto"/>
                          </w:divBdr>
                          <w:divsChild>
                            <w:div w:id="914120546">
                              <w:marLeft w:val="0"/>
                              <w:marRight w:val="0"/>
                              <w:marTop w:val="0"/>
                              <w:marBottom w:val="0"/>
                              <w:divBdr>
                                <w:top w:val="none" w:sz="0" w:space="0" w:color="auto"/>
                                <w:left w:val="none" w:sz="0" w:space="0" w:color="auto"/>
                                <w:bottom w:val="none" w:sz="0" w:space="0" w:color="auto"/>
                                <w:right w:val="none" w:sz="0" w:space="0" w:color="auto"/>
                              </w:divBdr>
                              <w:divsChild>
                                <w:div w:id="1762527454">
                                  <w:marLeft w:val="0"/>
                                  <w:marRight w:val="0"/>
                                  <w:marTop w:val="0"/>
                                  <w:marBottom w:val="0"/>
                                  <w:divBdr>
                                    <w:top w:val="none" w:sz="0" w:space="0" w:color="auto"/>
                                    <w:left w:val="single" w:sz="6" w:space="12" w:color="3C4043"/>
                                    <w:bottom w:val="none" w:sz="0" w:space="0" w:color="auto"/>
                                    <w:right w:val="none" w:sz="0" w:space="0" w:color="auto"/>
                                  </w:divBdr>
                                  <w:divsChild>
                                    <w:div w:id="1523204854">
                                      <w:marLeft w:val="0"/>
                                      <w:marRight w:val="0"/>
                                      <w:marTop w:val="0"/>
                                      <w:marBottom w:val="0"/>
                                      <w:divBdr>
                                        <w:top w:val="none" w:sz="0" w:space="0" w:color="auto"/>
                                        <w:left w:val="none" w:sz="0" w:space="0" w:color="auto"/>
                                        <w:bottom w:val="none" w:sz="0" w:space="0" w:color="auto"/>
                                        <w:right w:val="none" w:sz="0" w:space="0" w:color="auto"/>
                                      </w:divBdr>
                                      <w:divsChild>
                                        <w:div w:id="13235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10083">
                          <w:marLeft w:val="0"/>
                          <w:marRight w:val="0"/>
                          <w:marTop w:val="0"/>
                          <w:marBottom w:val="0"/>
                          <w:divBdr>
                            <w:top w:val="none" w:sz="0" w:space="0" w:color="auto"/>
                            <w:left w:val="none" w:sz="0" w:space="0" w:color="auto"/>
                            <w:bottom w:val="none" w:sz="0" w:space="0" w:color="auto"/>
                            <w:right w:val="none" w:sz="0" w:space="0" w:color="auto"/>
                          </w:divBdr>
                          <w:divsChild>
                            <w:div w:id="886379527">
                              <w:marLeft w:val="0"/>
                              <w:marRight w:val="0"/>
                              <w:marTop w:val="0"/>
                              <w:marBottom w:val="0"/>
                              <w:divBdr>
                                <w:top w:val="none" w:sz="0" w:space="0" w:color="auto"/>
                                <w:left w:val="none" w:sz="0" w:space="0" w:color="auto"/>
                                <w:bottom w:val="none" w:sz="0" w:space="0" w:color="auto"/>
                                <w:right w:val="none" w:sz="0" w:space="0" w:color="auto"/>
                              </w:divBdr>
                              <w:divsChild>
                                <w:div w:id="252710674">
                                  <w:marLeft w:val="0"/>
                                  <w:marRight w:val="0"/>
                                  <w:marTop w:val="0"/>
                                  <w:marBottom w:val="0"/>
                                  <w:divBdr>
                                    <w:top w:val="none" w:sz="0" w:space="0" w:color="auto"/>
                                    <w:left w:val="single" w:sz="6" w:space="12" w:color="3C4043"/>
                                    <w:bottom w:val="none" w:sz="0" w:space="0" w:color="auto"/>
                                    <w:right w:val="none" w:sz="0" w:space="0" w:color="auto"/>
                                  </w:divBdr>
                                  <w:divsChild>
                                    <w:div w:id="1552838891">
                                      <w:marLeft w:val="0"/>
                                      <w:marRight w:val="0"/>
                                      <w:marTop w:val="0"/>
                                      <w:marBottom w:val="0"/>
                                      <w:divBdr>
                                        <w:top w:val="none" w:sz="0" w:space="0" w:color="auto"/>
                                        <w:left w:val="none" w:sz="0" w:space="0" w:color="auto"/>
                                        <w:bottom w:val="none" w:sz="0" w:space="0" w:color="auto"/>
                                        <w:right w:val="none" w:sz="0" w:space="0" w:color="auto"/>
                                      </w:divBdr>
                                      <w:divsChild>
                                        <w:div w:id="381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99090">
                          <w:marLeft w:val="0"/>
                          <w:marRight w:val="0"/>
                          <w:marTop w:val="0"/>
                          <w:marBottom w:val="0"/>
                          <w:divBdr>
                            <w:top w:val="none" w:sz="0" w:space="0" w:color="auto"/>
                            <w:left w:val="none" w:sz="0" w:space="0" w:color="auto"/>
                            <w:bottom w:val="none" w:sz="0" w:space="0" w:color="auto"/>
                            <w:right w:val="none" w:sz="0" w:space="0" w:color="auto"/>
                          </w:divBdr>
                          <w:divsChild>
                            <w:div w:id="2142072187">
                              <w:marLeft w:val="0"/>
                              <w:marRight w:val="0"/>
                              <w:marTop w:val="0"/>
                              <w:marBottom w:val="0"/>
                              <w:divBdr>
                                <w:top w:val="none" w:sz="0" w:space="0" w:color="auto"/>
                                <w:left w:val="none" w:sz="0" w:space="0" w:color="auto"/>
                                <w:bottom w:val="none" w:sz="0" w:space="0" w:color="auto"/>
                                <w:right w:val="none" w:sz="0" w:space="0" w:color="auto"/>
                              </w:divBdr>
                              <w:divsChild>
                                <w:div w:id="802773215">
                                  <w:marLeft w:val="0"/>
                                  <w:marRight w:val="0"/>
                                  <w:marTop w:val="0"/>
                                  <w:marBottom w:val="0"/>
                                  <w:divBdr>
                                    <w:top w:val="none" w:sz="0" w:space="0" w:color="auto"/>
                                    <w:left w:val="single" w:sz="6" w:space="12" w:color="3C4043"/>
                                    <w:bottom w:val="none" w:sz="0" w:space="0" w:color="auto"/>
                                    <w:right w:val="none" w:sz="0" w:space="0" w:color="auto"/>
                                  </w:divBdr>
                                  <w:divsChild>
                                    <w:div w:id="153374516">
                                      <w:marLeft w:val="0"/>
                                      <w:marRight w:val="0"/>
                                      <w:marTop w:val="0"/>
                                      <w:marBottom w:val="0"/>
                                      <w:divBdr>
                                        <w:top w:val="none" w:sz="0" w:space="0" w:color="auto"/>
                                        <w:left w:val="none" w:sz="0" w:space="0" w:color="auto"/>
                                        <w:bottom w:val="none" w:sz="0" w:space="0" w:color="auto"/>
                                        <w:right w:val="none" w:sz="0" w:space="0" w:color="auto"/>
                                      </w:divBdr>
                                      <w:divsChild>
                                        <w:div w:id="5676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6591">
                          <w:marLeft w:val="0"/>
                          <w:marRight w:val="0"/>
                          <w:marTop w:val="0"/>
                          <w:marBottom w:val="0"/>
                          <w:divBdr>
                            <w:top w:val="none" w:sz="0" w:space="0" w:color="auto"/>
                            <w:left w:val="none" w:sz="0" w:space="0" w:color="auto"/>
                            <w:bottom w:val="none" w:sz="0" w:space="0" w:color="auto"/>
                            <w:right w:val="none" w:sz="0" w:space="0" w:color="auto"/>
                          </w:divBdr>
                          <w:divsChild>
                            <w:div w:id="346636840">
                              <w:marLeft w:val="0"/>
                              <w:marRight w:val="0"/>
                              <w:marTop w:val="0"/>
                              <w:marBottom w:val="0"/>
                              <w:divBdr>
                                <w:top w:val="none" w:sz="0" w:space="0" w:color="auto"/>
                                <w:left w:val="none" w:sz="0" w:space="0" w:color="auto"/>
                                <w:bottom w:val="none" w:sz="0" w:space="0" w:color="auto"/>
                                <w:right w:val="none" w:sz="0" w:space="0" w:color="auto"/>
                              </w:divBdr>
                              <w:divsChild>
                                <w:div w:id="1173489802">
                                  <w:marLeft w:val="0"/>
                                  <w:marRight w:val="0"/>
                                  <w:marTop w:val="0"/>
                                  <w:marBottom w:val="0"/>
                                  <w:divBdr>
                                    <w:top w:val="none" w:sz="0" w:space="0" w:color="auto"/>
                                    <w:left w:val="single" w:sz="6" w:space="12" w:color="3C4043"/>
                                    <w:bottom w:val="none" w:sz="0" w:space="0" w:color="auto"/>
                                    <w:right w:val="none" w:sz="0" w:space="0" w:color="auto"/>
                                  </w:divBdr>
                                  <w:divsChild>
                                    <w:div w:id="3225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77779">
                  <w:marLeft w:val="0"/>
                  <w:marRight w:val="0"/>
                  <w:marTop w:val="0"/>
                  <w:marBottom w:val="0"/>
                  <w:divBdr>
                    <w:top w:val="none" w:sz="0" w:space="0" w:color="auto"/>
                    <w:left w:val="none" w:sz="0" w:space="0" w:color="auto"/>
                    <w:bottom w:val="none" w:sz="0" w:space="0" w:color="auto"/>
                    <w:right w:val="none" w:sz="0" w:space="0" w:color="auto"/>
                  </w:divBdr>
                  <w:divsChild>
                    <w:div w:id="1787310494">
                      <w:marLeft w:val="0"/>
                      <w:marRight w:val="0"/>
                      <w:marTop w:val="0"/>
                      <w:marBottom w:val="0"/>
                      <w:divBdr>
                        <w:top w:val="none" w:sz="0" w:space="0" w:color="auto"/>
                        <w:left w:val="none" w:sz="0" w:space="0" w:color="auto"/>
                        <w:bottom w:val="none" w:sz="0" w:space="0" w:color="auto"/>
                        <w:right w:val="none" w:sz="0" w:space="0" w:color="auto"/>
                      </w:divBdr>
                      <w:divsChild>
                        <w:div w:id="1647317900">
                          <w:marLeft w:val="0"/>
                          <w:marRight w:val="0"/>
                          <w:marTop w:val="0"/>
                          <w:marBottom w:val="0"/>
                          <w:divBdr>
                            <w:top w:val="none" w:sz="0" w:space="0" w:color="auto"/>
                            <w:left w:val="none" w:sz="0" w:space="0" w:color="auto"/>
                            <w:bottom w:val="none" w:sz="0" w:space="0" w:color="auto"/>
                            <w:right w:val="none" w:sz="0" w:space="0" w:color="auto"/>
                          </w:divBdr>
                          <w:divsChild>
                            <w:div w:id="1642610387">
                              <w:marLeft w:val="840"/>
                              <w:marRight w:val="0"/>
                              <w:marTop w:val="0"/>
                              <w:marBottom w:val="0"/>
                              <w:divBdr>
                                <w:top w:val="none" w:sz="0" w:space="0" w:color="auto"/>
                                <w:left w:val="none" w:sz="0" w:space="0" w:color="auto"/>
                                <w:bottom w:val="none" w:sz="0" w:space="0" w:color="auto"/>
                                <w:right w:val="none" w:sz="0" w:space="0" w:color="auto"/>
                              </w:divBdr>
                            </w:div>
                            <w:div w:id="655769140">
                              <w:marLeft w:val="0"/>
                              <w:marRight w:val="0"/>
                              <w:marTop w:val="0"/>
                              <w:marBottom w:val="0"/>
                              <w:divBdr>
                                <w:top w:val="none" w:sz="0" w:space="0" w:color="auto"/>
                                <w:left w:val="none" w:sz="0" w:space="0" w:color="auto"/>
                                <w:bottom w:val="none" w:sz="0" w:space="0" w:color="auto"/>
                                <w:right w:val="none" w:sz="0" w:space="0" w:color="auto"/>
                              </w:divBdr>
                              <w:divsChild>
                                <w:div w:id="1202668937">
                                  <w:marLeft w:val="0"/>
                                  <w:marRight w:val="0"/>
                                  <w:marTop w:val="0"/>
                                  <w:marBottom w:val="0"/>
                                  <w:divBdr>
                                    <w:top w:val="none" w:sz="0" w:space="0" w:color="auto"/>
                                    <w:left w:val="none" w:sz="0" w:space="0" w:color="auto"/>
                                    <w:bottom w:val="none" w:sz="0" w:space="0" w:color="auto"/>
                                    <w:right w:val="none" w:sz="0" w:space="0" w:color="auto"/>
                                  </w:divBdr>
                                  <w:divsChild>
                                    <w:div w:id="823357497">
                                      <w:marLeft w:val="0"/>
                                      <w:marRight w:val="0"/>
                                      <w:marTop w:val="0"/>
                                      <w:marBottom w:val="0"/>
                                      <w:divBdr>
                                        <w:top w:val="none" w:sz="0" w:space="0" w:color="auto"/>
                                        <w:left w:val="none" w:sz="0" w:space="0" w:color="auto"/>
                                        <w:bottom w:val="none" w:sz="0" w:space="0" w:color="auto"/>
                                        <w:right w:val="none" w:sz="0" w:space="0" w:color="auto"/>
                                      </w:divBdr>
                                    </w:div>
                                    <w:div w:id="173705283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198699">
              <w:marLeft w:val="-240"/>
              <w:marRight w:val="-240"/>
              <w:marTop w:val="0"/>
              <w:marBottom w:val="0"/>
              <w:divBdr>
                <w:top w:val="none" w:sz="0" w:space="0" w:color="auto"/>
                <w:left w:val="none" w:sz="0" w:space="0" w:color="auto"/>
                <w:bottom w:val="none" w:sz="0" w:space="0" w:color="auto"/>
                <w:right w:val="none" w:sz="0" w:space="0" w:color="auto"/>
              </w:divBdr>
              <w:divsChild>
                <w:div w:id="993410610">
                  <w:marLeft w:val="240"/>
                  <w:marRight w:val="0"/>
                  <w:marTop w:val="0"/>
                  <w:marBottom w:val="0"/>
                  <w:divBdr>
                    <w:top w:val="none" w:sz="0" w:space="0" w:color="auto"/>
                    <w:left w:val="none" w:sz="0" w:space="0" w:color="auto"/>
                    <w:bottom w:val="none" w:sz="0" w:space="0" w:color="auto"/>
                    <w:right w:val="none" w:sz="0" w:space="0" w:color="auto"/>
                  </w:divBdr>
                  <w:divsChild>
                    <w:div w:id="1511488739">
                      <w:marLeft w:val="0"/>
                      <w:marRight w:val="0"/>
                      <w:marTop w:val="0"/>
                      <w:marBottom w:val="0"/>
                      <w:divBdr>
                        <w:top w:val="none" w:sz="0" w:space="0" w:color="auto"/>
                        <w:left w:val="none" w:sz="0" w:space="0" w:color="auto"/>
                        <w:bottom w:val="none" w:sz="0" w:space="0" w:color="auto"/>
                        <w:right w:val="none" w:sz="0" w:space="0" w:color="auto"/>
                      </w:divBdr>
                      <w:divsChild>
                        <w:div w:id="1164200846">
                          <w:marLeft w:val="0"/>
                          <w:marRight w:val="0"/>
                          <w:marTop w:val="0"/>
                          <w:marBottom w:val="0"/>
                          <w:divBdr>
                            <w:top w:val="none" w:sz="0" w:space="0" w:color="auto"/>
                            <w:left w:val="none" w:sz="0" w:space="0" w:color="auto"/>
                            <w:bottom w:val="none" w:sz="0" w:space="0" w:color="auto"/>
                            <w:right w:val="none" w:sz="0" w:space="0" w:color="auto"/>
                          </w:divBdr>
                        </w:div>
                        <w:div w:id="842084657">
                          <w:marLeft w:val="0"/>
                          <w:marRight w:val="0"/>
                          <w:marTop w:val="0"/>
                          <w:marBottom w:val="0"/>
                          <w:divBdr>
                            <w:top w:val="none" w:sz="0" w:space="0" w:color="auto"/>
                            <w:left w:val="none" w:sz="0" w:space="0" w:color="auto"/>
                            <w:bottom w:val="none" w:sz="0" w:space="0" w:color="auto"/>
                            <w:right w:val="none" w:sz="0" w:space="0" w:color="auto"/>
                          </w:divBdr>
                        </w:div>
                        <w:div w:id="945500332">
                          <w:marLeft w:val="0"/>
                          <w:marRight w:val="0"/>
                          <w:marTop w:val="0"/>
                          <w:marBottom w:val="0"/>
                          <w:divBdr>
                            <w:top w:val="none" w:sz="0" w:space="0" w:color="auto"/>
                            <w:left w:val="none" w:sz="0" w:space="0" w:color="auto"/>
                            <w:bottom w:val="none" w:sz="0" w:space="0" w:color="auto"/>
                            <w:right w:val="none" w:sz="0" w:space="0" w:color="auto"/>
                          </w:divBdr>
                        </w:div>
                      </w:divsChild>
                    </w:div>
                    <w:div w:id="828519862">
                      <w:marLeft w:val="0"/>
                      <w:marRight w:val="0"/>
                      <w:marTop w:val="0"/>
                      <w:marBottom w:val="0"/>
                      <w:divBdr>
                        <w:top w:val="none" w:sz="0" w:space="0" w:color="auto"/>
                        <w:left w:val="none" w:sz="0" w:space="0" w:color="auto"/>
                        <w:bottom w:val="none" w:sz="0" w:space="0" w:color="auto"/>
                        <w:right w:val="none" w:sz="0" w:space="0" w:color="auto"/>
                      </w:divBdr>
                    </w:div>
                    <w:div w:id="454717925">
                      <w:marLeft w:val="0"/>
                      <w:marRight w:val="0"/>
                      <w:marTop w:val="0"/>
                      <w:marBottom w:val="0"/>
                      <w:divBdr>
                        <w:top w:val="none" w:sz="0" w:space="0" w:color="auto"/>
                        <w:left w:val="none" w:sz="0" w:space="0" w:color="auto"/>
                        <w:bottom w:val="none" w:sz="0" w:space="0" w:color="auto"/>
                        <w:right w:val="none" w:sz="0" w:space="0" w:color="auto"/>
                      </w:divBdr>
                    </w:div>
                    <w:div w:id="218520357">
                      <w:marLeft w:val="0"/>
                      <w:marRight w:val="0"/>
                      <w:marTop w:val="0"/>
                      <w:marBottom w:val="0"/>
                      <w:divBdr>
                        <w:top w:val="none" w:sz="0" w:space="0" w:color="auto"/>
                        <w:left w:val="none" w:sz="0" w:space="0" w:color="auto"/>
                        <w:bottom w:val="none" w:sz="0" w:space="0" w:color="auto"/>
                        <w:right w:val="none" w:sz="0" w:space="0" w:color="auto"/>
                      </w:divBdr>
                    </w:div>
                    <w:div w:id="1336761038">
                      <w:marLeft w:val="0"/>
                      <w:marRight w:val="0"/>
                      <w:marTop w:val="0"/>
                      <w:marBottom w:val="0"/>
                      <w:divBdr>
                        <w:top w:val="none" w:sz="0" w:space="0" w:color="auto"/>
                        <w:left w:val="none" w:sz="0" w:space="0" w:color="auto"/>
                        <w:bottom w:val="none" w:sz="0" w:space="0" w:color="auto"/>
                        <w:right w:val="none" w:sz="0" w:space="0" w:color="auto"/>
                      </w:divBdr>
                      <w:divsChild>
                        <w:div w:id="1743671258">
                          <w:marLeft w:val="0"/>
                          <w:marRight w:val="0"/>
                          <w:marTop w:val="0"/>
                          <w:marBottom w:val="0"/>
                          <w:divBdr>
                            <w:top w:val="none" w:sz="0" w:space="0" w:color="auto"/>
                            <w:left w:val="none" w:sz="0" w:space="0" w:color="auto"/>
                            <w:bottom w:val="none" w:sz="0" w:space="0" w:color="auto"/>
                            <w:right w:val="none" w:sz="0" w:space="0" w:color="auto"/>
                          </w:divBdr>
                        </w:div>
                        <w:div w:id="20708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667368">
      <w:bodyDiv w:val="1"/>
      <w:marLeft w:val="0"/>
      <w:marRight w:val="0"/>
      <w:marTop w:val="0"/>
      <w:marBottom w:val="0"/>
      <w:divBdr>
        <w:top w:val="none" w:sz="0" w:space="0" w:color="auto"/>
        <w:left w:val="none" w:sz="0" w:space="0" w:color="auto"/>
        <w:bottom w:val="none" w:sz="0" w:space="0" w:color="auto"/>
        <w:right w:val="none" w:sz="0" w:space="0" w:color="auto"/>
      </w:divBdr>
      <w:divsChild>
        <w:div w:id="1091971978">
          <w:marLeft w:val="0"/>
          <w:marRight w:val="0"/>
          <w:marTop w:val="0"/>
          <w:marBottom w:val="0"/>
          <w:divBdr>
            <w:top w:val="none" w:sz="0" w:space="0" w:color="auto"/>
            <w:left w:val="none" w:sz="0" w:space="0" w:color="auto"/>
            <w:bottom w:val="none" w:sz="0" w:space="0" w:color="auto"/>
            <w:right w:val="none" w:sz="0" w:space="0" w:color="auto"/>
          </w:divBdr>
          <w:divsChild>
            <w:div w:id="1330598970">
              <w:marLeft w:val="0"/>
              <w:marRight w:val="0"/>
              <w:marTop w:val="0"/>
              <w:marBottom w:val="0"/>
              <w:divBdr>
                <w:top w:val="none" w:sz="0" w:space="0" w:color="auto"/>
                <w:left w:val="none" w:sz="0" w:space="0" w:color="auto"/>
                <w:bottom w:val="none" w:sz="0" w:space="0" w:color="auto"/>
                <w:right w:val="none" w:sz="0" w:space="0" w:color="auto"/>
              </w:divBdr>
            </w:div>
            <w:div w:id="2003850848">
              <w:marLeft w:val="0"/>
              <w:marRight w:val="0"/>
              <w:marTop w:val="0"/>
              <w:marBottom w:val="0"/>
              <w:divBdr>
                <w:top w:val="none" w:sz="0" w:space="0" w:color="auto"/>
                <w:left w:val="none" w:sz="0" w:space="0" w:color="auto"/>
                <w:bottom w:val="none" w:sz="0" w:space="0" w:color="auto"/>
                <w:right w:val="none" w:sz="0" w:space="0" w:color="auto"/>
              </w:divBdr>
              <w:divsChild>
                <w:div w:id="1981835437">
                  <w:marLeft w:val="0"/>
                  <w:marRight w:val="0"/>
                  <w:marTop w:val="75"/>
                  <w:marBottom w:val="150"/>
                  <w:divBdr>
                    <w:top w:val="none" w:sz="0" w:space="0" w:color="auto"/>
                    <w:left w:val="none" w:sz="0" w:space="0" w:color="auto"/>
                    <w:bottom w:val="none" w:sz="0" w:space="0" w:color="auto"/>
                    <w:right w:val="none" w:sz="0" w:space="0" w:color="auto"/>
                  </w:divBdr>
                </w:div>
                <w:div w:id="5568921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46616766">
          <w:marLeft w:val="-15"/>
          <w:marRight w:val="0"/>
          <w:marTop w:val="0"/>
          <w:marBottom w:val="0"/>
          <w:divBdr>
            <w:top w:val="none" w:sz="0" w:space="0" w:color="auto"/>
            <w:left w:val="single" w:sz="6" w:space="11" w:color="ECEAEA"/>
            <w:bottom w:val="none" w:sz="0" w:space="0" w:color="auto"/>
            <w:right w:val="single" w:sz="6" w:space="11" w:color="ECEAEA"/>
          </w:divBdr>
          <w:divsChild>
            <w:div w:id="1938369174">
              <w:marLeft w:val="0"/>
              <w:marRight w:val="0"/>
              <w:marTop w:val="0"/>
              <w:marBottom w:val="0"/>
              <w:divBdr>
                <w:top w:val="none" w:sz="0" w:space="0" w:color="auto"/>
                <w:left w:val="none" w:sz="0" w:space="0" w:color="auto"/>
                <w:bottom w:val="dotted" w:sz="6" w:space="0" w:color="7D7D7D"/>
                <w:right w:val="none" w:sz="0" w:space="0" w:color="auto"/>
              </w:divBdr>
            </w:div>
            <w:div w:id="1601642136">
              <w:marLeft w:val="0"/>
              <w:marRight w:val="0"/>
              <w:marTop w:val="0"/>
              <w:marBottom w:val="0"/>
              <w:divBdr>
                <w:top w:val="none" w:sz="0" w:space="0" w:color="auto"/>
                <w:left w:val="none" w:sz="0" w:space="0" w:color="auto"/>
                <w:bottom w:val="dotted" w:sz="6" w:space="0" w:color="7D7D7D"/>
                <w:right w:val="none" w:sz="0" w:space="0" w:color="auto"/>
              </w:divBdr>
            </w:div>
            <w:div w:id="791435879">
              <w:marLeft w:val="0"/>
              <w:marRight w:val="0"/>
              <w:marTop w:val="0"/>
              <w:marBottom w:val="0"/>
              <w:divBdr>
                <w:top w:val="none" w:sz="0" w:space="0" w:color="auto"/>
                <w:left w:val="none" w:sz="0" w:space="0" w:color="auto"/>
                <w:bottom w:val="dotted" w:sz="6" w:space="0" w:color="7D7D7D"/>
                <w:right w:val="none" w:sz="0" w:space="0" w:color="auto"/>
              </w:divBdr>
            </w:div>
            <w:div w:id="992872923">
              <w:marLeft w:val="0"/>
              <w:marRight w:val="0"/>
              <w:marTop w:val="0"/>
              <w:marBottom w:val="0"/>
              <w:divBdr>
                <w:top w:val="none" w:sz="0" w:space="0" w:color="auto"/>
                <w:left w:val="none" w:sz="0" w:space="0" w:color="auto"/>
                <w:bottom w:val="dotted" w:sz="6" w:space="0" w:color="7D7D7D"/>
                <w:right w:val="none" w:sz="0" w:space="0" w:color="auto"/>
              </w:divBdr>
            </w:div>
            <w:div w:id="492725791">
              <w:marLeft w:val="0"/>
              <w:marRight w:val="0"/>
              <w:marTop w:val="0"/>
              <w:marBottom w:val="0"/>
              <w:divBdr>
                <w:top w:val="none" w:sz="0" w:space="0" w:color="auto"/>
                <w:left w:val="none" w:sz="0" w:space="0" w:color="auto"/>
                <w:bottom w:val="dotted" w:sz="6" w:space="0" w:color="7D7D7D"/>
                <w:right w:val="none" w:sz="0" w:space="0" w:color="auto"/>
              </w:divBdr>
            </w:div>
            <w:div w:id="1310287378">
              <w:marLeft w:val="0"/>
              <w:marRight w:val="0"/>
              <w:marTop w:val="0"/>
              <w:marBottom w:val="0"/>
              <w:divBdr>
                <w:top w:val="none" w:sz="0" w:space="0" w:color="auto"/>
                <w:left w:val="none" w:sz="0" w:space="0" w:color="auto"/>
                <w:bottom w:val="dotted" w:sz="6" w:space="0" w:color="7D7D7D"/>
                <w:right w:val="none" w:sz="0" w:space="0" w:color="auto"/>
              </w:divBdr>
            </w:div>
            <w:div w:id="1611163466">
              <w:marLeft w:val="0"/>
              <w:marRight w:val="0"/>
              <w:marTop w:val="0"/>
              <w:marBottom w:val="0"/>
              <w:divBdr>
                <w:top w:val="none" w:sz="0" w:space="0" w:color="auto"/>
                <w:left w:val="none" w:sz="0" w:space="0" w:color="auto"/>
                <w:bottom w:val="dotted" w:sz="6" w:space="0" w:color="7D7D7D"/>
                <w:right w:val="none" w:sz="0" w:space="0" w:color="auto"/>
              </w:divBdr>
            </w:div>
            <w:div w:id="695696201">
              <w:marLeft w:val="0"/>
              <w:marRight w:val="0"/>
              <w:marTop w:val="0"/>
              <w:marBottom w:val="0"/>
              <w:divBdr>
                <w:top w:val="none" w:sz="0" w:space="0" w:color="auto"/>
                <w:left w:val="none" w:sz="0" w:space="0" w:color="auto"/>
                <w:bottom w:val="dotted" w:sz="6" w:space="0" w:color="7D7D7D"/>
                <w:right w:val="none" w:sz="0" w:space="0" w:color="auto"/>
              </w:divBdr>
            </w:div>
            <w:div w:id="1246494768">
              <w:marLeft w:val="0"/>
              <w:marRight w:val="0"/>
              <w:marTop w:val="0"/>
              <w:marBottom w:val="0"/>
              <w:divBdr>
                <w:top w:val="none" w:sz="0" w:space="0" w:color="auto"/>
                <w:left w:val="none" w:sz="0" w:space="0" w:color="auto"/>
                <w:bottom w:val="dotted" w:sz="6" w:space="0" w:color="7D7D7D"/>
                <w:right w:val="none" w:sz="0" w:space="0" w:color="auto"/>
              </w:divBdr>
            </w:div>
            <w:div w:id="274599745">
              <w:marLeft w:val="0"/>
              <w:marRight w:val="0"/>
              <w:marTop w:val="0"/>
              <w:marBottom w:val="0"/>
              <w:divBdr>
                <w:top w:val="none" w:sz="0" w:space="0" w:color="auto"/>
                <w:left w:val="none" w:sz="0" w:space="0" w:color="auto"/>
                <w:bottom w:val="none" w:sz="0" w:space="0" w:color="auto"/>
                <w:right w:val="none" w:sz="0" w:space="0" w:color="auto"/>
              </w:divBdr>
              <w:divsChild>
                <w:div w:id="1237856974">
                  <w:marLeft w:val="0"/>
                  <w:marRight w:val="0"/>
                  <w:marTop w:val="0"/>
                  <w:marBottom w:val="75"/>
                  <w:divBdr>
                    <w:top w:val="none" w:sz="0" w:space="0" w:color="auto"/>
                    <w:left w:val="none" w:sz="0" w:space="0" w:color="auto"/>
                    <w:bottom w:val="none" w:sz="0" w:space="0" w:color="auto"/>
                    <w:right w:val="none" w:sz="0" w:space="0" w:color="auto"/>
                  </w:divBdr>
                  <w:divsChild>
                    <w:div w:id="1017847015">
                      <w:marLeft w:val="0"/>
                      <w:marRight w:val="0"/>
                      <w:marTop w:val="0"/>
                      <w:marBottom w:val="0"/>
                      <w:divBdr>
                        <w:top w:val="none" w:sz="0" w:space="0" w:color="auto"/>
                        <w:left w:val="none" w:sz="0" w:space="0" w:color="auto"/>
                        <w:bottom w:val="dotted" w:sz="6" w:space="0" w:color="7D7D7D"/>
                        <w:right w:val="none" w:sz="0" w:space="0" w:color="auto"/>
                      </w:divBdr>
                    </w:div>
                  </w:divsChild>
                </w:div>
              </w:divsChild>
            </w:div>
          </w:divsChild>
        </w:div>
      </w:divsChild>
    </w:div>
    <w:div w:id="2064018639">
      <w:bodyDiv w:val="1"/>
      <w:marLeft w:val="0"/>
      <w:marRight w:val="0"/>
      <w:marTop w:val="0"/>
      <w:marBottom w:val="0"/>
      <w:divBdr>
        <w:top w:val="none" w:sz="0" w:space="0" w:color="auto"/>
        <w:left w:val="none" w:sz="0" w:space="0" w:color="auto"/>
        <w:bottom w:val="none" w:sz="0" w:space="0" w:color="auto"/>
        <w:right w:val="none" w:sz="0" w:space="0" w:color="auto"/>
      </w:divBdr>
      <w:divsChild>
        <w:div w:id="1642418552">
          <w:marLeft w:val="0"/>
          <w:marRight w:val="0"/>
          <w:marTop w:val="0"/>
          <w:marBottom w:val="0"/>
          <w:divBdr>
            <w:top w:val="none" w:sz="0" w:space="0" w:color="auto"/>
            <w:left w:val="none" w:sz="0" w:space="0" w:color="auto"/>
            <w:bottom w:val="none" w:sz="0" w:space="0" w:color="auto"/>
            <w:right w:val="none" w:sz="0" w:space="0" w:color="auto"/>
          </w:divBdr>
          <w:divsChild>
            <w:div w:id="1324310197">
              <w:marLeft w:val="0"/>
              <w:marRight w:val="0"/>
              <w:marTop w:val="0"/>
              <w:marBottom w:val="0"/>
              <w:divBdr>
                <w:top w:val="none" w:sz="0" w:space="0" w:color="auto"/>
                <w:left w:val="none" w:sz="0" w:space="0" w:color="auto"/>
                <w:bottom w:val="none" w:sz="0" w:space="0" w:color="auto"/>
                <w:right w:val="none" w:sz="0" w:space="0" w:color="auto"/>
              </w:divBdr>
            </w:div>
            <w:div w:id="708334363">
              <w:marLeft w:val="0"/>
              <w:marRight w:val="0"/>
              <w:marTop w:val="0"/>
              <w:marBottom w:val="0"/>
              <w:divBdr>
                <w:top w:val="none" w:sz="0" w:space="0" w:color="auto"/>
                <w:left w:val="none" w:sz="0" w:space="0" w:color="auto"/>
                <w:bottom w:val="none" w:sz="0" w:space="0" w:color="auto"/>
                <w:right w:val="none" w:sz="0" w:space="0" w:color="auto"/>
              </w:divBdr>
              <w:divsChild>
                <w:div w:id="1679383555">
                  <w:marLeft w:val="0"/>
                  <w:marRight w:val="0"/>
                  <w:marTop w:val="75"/>
                  <w:marBottom w:val="150"/>
                  <w:divBdr>
                    <w:top w:val="none" w:sz="0" w:space="0" w:color="auto"/>
                    <w:left w:val="none" w:sz="0" w:space="0" w:color="auto"/>
                    <w:bottom w:val="none" w:sz="0" w:space="0" w:color="auto"/>
                    <w:right w:val="none" w:sz="0" w:space="0" w:color="auto"/>
                  </w:divBdr>
                </w:div>
                <w:div w:id="2799183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2854515">
          <w:marLeft w:val="-15"/>
          <w:marRight w:val="0"/>
          <w:marTop w:val="0"/>
          <w:marBottom w:val="0"/>
          <w:divBdr>
            <w:top w:val="none" w:sz="0" w:space="0" w:color="auto"/>
            <w:left w:val="single" w:sz="6" w:space="11" w:color="ECEAEA"/>
            <w:bottom w:val="none" w:sz="0" w:space="0" w:color="auto"/>
            <w:right w:val="single" w:sz="6" w:space="11" w:color="ECEAEA"/>
          </w:divBdr>
          <w:divsChild>
            <w:div w:id="2078626149">
              <w:marLeft w:val="0"/>
              <w:marRight w:val="0"/>
              <w:marTop w:val="0"/>
              <w:marBottom w:val="0"/>
              <w:divBdr>
                <w:top w:val="none" w:sz="0" w:space="0" w:color="auto"/>
                <w:left w:val="none" w:sz="0" w:space="0" w:color="auto"/>
                <w:bottom w:val="dotted" w:sz="6" w:space="0" w:color="7D7D7D"/>
                <w:right w:val="none" w:sz="0" w:space="0" w:color="auto"/>
              </w:divBdr>
            </w:div>
            <w:div w:id="669601315">
              <w:marLeft w:val="0"/>
              <w:marRight w:val="0"/>
              <w:marTop w:val="0"/>
              <w:marBottom w:val="0"/>
              <w:divBdr>
                <w:top w:val="none" w:sz="0" w:space="0" w:color="auto"/>
                <w:left w:val="none" w:sz="0" w:space="0" w:color="auto"/>
                <w:bottom w:val="dotted" w:sz="6" w:space="0" w:color="7D7D7D"/>
                <w:right w:val="none" w:sz="0" w:space="0" w:color="auto"/>
              </w:divBdr>
            </w:div>
            <w:div w:id="566383225">
              <w:marLeft w:val="0"/>
              <w:marRight w:val="0"/>
              <w:marTop w:val="0"/>
              <w:marBottom w:val="0"/>
              <w:divBdr>
                <w:top w:val="none" w:sz="0" w:space="0" w:color="auto"/>
                <w:left w:val="none" w:sz="0" w:space="0" w:color="auto"/>
                <w:bottom w:val="dotted" w:sz="6" w:space="0" w:color="7D7D7D"/>
                <w:right w:val="none" w:sz="0" w:space="0" w:color="auto"/>
              </w:divBdr>
            </w:div>
            <w:div w:id="107824248">
              <w:marLeft w:val="0"/>
              <w:marRight w:val="0"/>
              <w:marTop w:val="0"/>
              <w:marBottom w:val="0"/>
              <w:divBdr>
                <w:top w:val="none" w:sz="0" w:space="0" w:color="auto"/>
                <w:left w:val="none" w:sz="0" w:space="0" w:color="auto"/>
                <w:bottom w:val="dotted" w:sz="6" w:space="0" w:color="7D7D7D"/>
                <w:right w:val="none" w:sz="0" w:space="0" w:color="auto"/>
              </w:divBdr>
            </w:div>
            <w:div w:id="984940874">
              <w:marLeft w:val="0"/>
              <w:marRight w:val="0"/>
              <w:marTop w:val="0"/>
              <w:marBottom w:val="0"/>
              <w:divBdr>
                <w:top w:val="none" w:sz="0" w:space="0" w:color="auto"/>
                <w:left w:val="none" w:sz="0" w:space="0" w:color="auto"/>
                <w:bottom w:val="dotted" w:sz="6" w:space="0" w:color="7D7D7D"/>
                <w:right w:val="none" w:sz="0" w:space="0" w:color="auto"/>
              </w:divBdr>
            </w:div>
            <w:div w:id="2116366436">
              <w:marLeft w:val="0"/>
              <w:marRight w:val="0"/>
              <w:marTop w:val="0"/>
              <w:marBottom w:val="0"/>
              <w:divBdr>
                <w:top w:val="none" w:sz="0" w:space="0" w:color="auto"/>
                <w:left w:val="none" w:sz="0" w:space="0" w:color="auto"/>
                <w:bottom w:val="dotted" w:sz="6" w:space="0" w:color="7D7D7D"/>
                <w:right w:val="none" w:sz="0" w:space="0" w:color="auto"/>
              </w:divBdr>
            </w:div>
            <w:div w:id="50422069">
              <w:marLeft w:val="0"/>
              <w:marRight w:val="0"/>
              <w:marTop w:val="0"/>
              <w:marBottom w:val="0"/>
              <w:divBdr>
                <w:top w:val="none" w:sz="0" w:space="0" w:color="auto"/>
                <w:left w:val="none" w:sz="0" w:space="0" w:color="auto"/>
                <w:bottom w:val="dotted" w:sz="6" w:space="0" w:color="7D7D7D"/>
                <w:right w:val="none" w:sz="0" w:space="0" w:color="auto"/>
              </w:divBdr>
            </w:div>
            <w:div w:id="1121725475">
              <w:marLeft w:val="0"/>
              <w:marRight w:val="0"/>
              <w:marTop w:val="0"/>
              <w:marBottom w:val="0"/>
              <w:divBdr>
                <w:top w:val="none" w:sz="0" w:space="0" w:color="auto"/>
                <w:left w:val="none" w:sz="0" w:space="0" w:color="auto"/>
                <w:bottom w:val="dotted" w:sz="6" w:space="0" w:color="7D7D7D"/>
                <w:right w:val="none" w:sz="0" w:space="0" w:color="auto"/>
              </w:divBdr>
            </w:div>
            <w:div w:id="1080371024">
              <w:marLeft w:val="0"/>
              <w:marRight w:val="0"/>
              <w:marTop w:val="0"/>
              <w:marBottom w:val="0"/>
              <w:divBdr>
                <w:top w:val="none" w:sz="0" w:space="0" w:color="auto"/>
                <w:left w:val="none" w:sz="0" w:space="0" w:color="auto"/>
                <w:bottom w:val="dotted" w:sz="6" w:space="0" w:color="7D7D7D"/>
                <w:right w:val="none" w:sz="0" w:space="0" w:color="auto"/>
              </w:divBdr>
            </w:div>
            <w:div w:id="803083283">
              <w:marLeft w:val="0"/>
              <w:marRight w:val="0"/>
              <w:marTop w:val="0"/>
              <w:marBottom w:val="0"/>
              <w:divBdr>
                <w:top w:val="none" w:sz="0" w:space="0" w:color="auto"/>
                <w:left w:val="none" w:sz="0" w:space="0" w:color="auto"/>
                <w:bottom w:val="none" w:sz="0" w:space="0" w:color="auto"/>
                <w:right w:val="none" w:sz="0" w:space="0" w:color="auto"/>
              </w:divBdr>
              <w:divsChild>
                <w:div w:id="516308070">
                  <w:marLeft w:val="0"/>
                  <w:marRight w:val="0"/>
                  <w:marTop w:val="0"/>
                  <w:marBottom w:val="75"/>
                  <w:divBdr>
                    <w:top w:val="none" w:sz="0" w:space="0" w:color="auto"/>
                    <w:left w:val="none" w:sz="0" w:space="0" w:color="auto"/>
                    <w:bottom w:val="none" w:sz="0" w:space="0" w:color="auto"/>
                    <w:right w:val="none" w:sz="0" w:space="0" w:color="auto"/>
                  </w:divBdr>
                  <w:divsChild>
                    <w:div w:id="989483365">
                      <w:marLeft w:val="0"/>
                      <w:marRight w:val="0"/>
                      <w:marTop w:val="0"/>
                      <w:marBottom w:val="0"/>
                      <w:divBdr>
                        <w:top w:val="none" w:sz="0" w:space="0" w:color="auto"/>
                        <w:left w:val="none" w:sz="0" w:space="0" w:color="auto"/>
                        <w:bottom w:val="dotted" w:sz="6" w:space="0" w:color="7D7D7D"/>
                        <w:right w:val="none" w:sz="0" w:space="0" w:color="auto"/>
                      </w:divBdr>
                    </w:div>
                  </w:divsChild>
                </w:div>
              </w:divsChild>
            </w:div>
          </w:divsChild>
        </w:div>
      </w:divsChild>
    </w:div>
    <w:div w:id="2139761034">
      <w:bodyDiv w:val="1"/>
      <w:marLeft w:val="0"/>
      <w:marRight w:val="0"/>
      <w:marTop w:val="0"/>
      <w:marBottom w:val="0"/>
      <w:divBdr>
        <w:top w:val="none" w:sz="0" w:space="0" w:color="auto"/>
        <w:left w:val="none" w:sz="0" w:space="0" w:color="auto"/>
        <w:bottom w:val="none" w:sz="0" w:space="0" w:color="auto"/>
        <w:right w:val="none" w:sz="0" w:space="0" w:color="auto"/>
      </w:divBdr>
      <w:divsChild>
        <w:div w:id="649286898">
          <w:marLeft w:val="0"/>
          <w:marRight w:val="0"/>
          <w:marTop w:val="0"/>
          <w:marBottom w:val="0"/>
          <w:divBdr>
            <w:top w:val="none" w:sz="0" w:space="0" w:color="auto"/>
            <w:left w:val="none" w:sz="0" w:space="0" w:color="auto"/>
            <w:bottom w:val="none" w:sz="0" w:space="0" w:color="auto"/>
            <w:right w:val="none" w:sz="0" w:space="0" w:color="auto"/>
          </w:divBdr>
          <w:divsChild>
            <w:div w:id="1703941806">
              <w:marLeft w:val="0"/>
              <w:marRight w:val="0"/>
              <w:marTop w:val="0"/>
              <w:marBottom w:val="0"/>
              <w:divBdr>
                <w:top w:val="none" w:sz="0" w:space="0" w:color="auto"/>
                <w:left w:val="none" w:sz="0" w:space="0" w:color="auto"/>
                <w:bottom w:val="none" w:sz="0" w:space="0" w:color="auto"/>
                <w:right w:val="none" w:sz="0" w:space="0" w:color="auto"/>
              </w:divBdr>
              <w:divsChild>
                <w:div w:id="1073696707">
                  <w:marLeft w:val="0"/>
                  <w:marRight w:val="0"/>
                  <w:marTop w:val="0"/>
                  <w:marBottom w:val="0"/>
                  <w:divBdr>
                    <w:top w:val="none" w:sz="0" w:space="0" w:color="auto"/>
                    <w:left w:val="none" w:sz="0" w:space="0" w:color="auto"/>
                    <w:bottom w:val="none" w:sz="0" w:space="0" w:color="auto"/>
                    <w:right w:val="none" w:sz="0" w:space="0" w:color="auto"/>
                  </w:divBdr>
                </w:div>
                <w:div w:id="90248698">
                  <w:marLeft w:val="0"/>
                  <w:marRight w:val="0"/>
                  <w:marTop w:val="0"/>
                  <w:marBottom w:val="0"/>
                  <w:divBdr>
                    <w:top w:val="none" w:sz="0" w:space="0" w:color="auto"/>
                    <w:left w:val="none" w:sz="0" w:space="0" w:color="auto"/>
                    <w:bottom w:val="none" w:sz="0" w:space="0" w:color="auto"/>
                    <w:right w:val="none" w:sz="0" w:space="0" w:color="auto"/>
                  </w:divBdr>
                </w:div>
                <w:div w:id="597635363">
                  <w:marLeft w:val="0"/>
                  <w:marRight w:val="0"/>
                  <w:marTop w:val="0"/>
                  <w:marBottom w:val="0"/>
                  <w:divBdr>
                    <w:top w:val="none" w:sz="0" w:space="0" w:color="auto"/>
                    <w:left w:val="none" w:sz="0" w:space="0" w:color="auto"/>
                    <w:bottom w:val="none" w:sz="0" w:space="0" w:color="auto"/>
                    <w:right w:val="none" w:sz="0" w:space="0" w:color="auto"/>
                  </w:divBdr>
                </w:div>
                <w:div w:id="418136591">
                  <w:marLeft w:val="0"/>
                  <w:marRight w:val="0"/>
                  <w:marTop w:val="0"/>
                  <w:marBottom w:val="0"/>
                  <w:divBdr>
                    <w:top w:val="none" w:sz="0" w:space="0" w:color="auto"/>
                    <w:left w:val="none" w:sz="0" w:space="0" w:color="auto"/>
                    <w:bottom w:val="none" w:sz="0" w:space="0" w:color="auto"/>
                    <w:right w:val="none" w:sz="0" w:space="0" w:color="auto"/>
                  </w:divBdr>
                </w:div>
                <w:div w:id="1265190883">
                  <w:marLeft w:val="0"/>
                  <w:marRight w:val="0"/>
                  <w:marTop w:val="0"/>
                  <w:marBottom w:val="0"/>
                  <w:divBdr>
                    <w:top w:val="none" w:sz="0" w:space="0" w:color="auto"/>
                    <w:left w:val="none" w:sz="0" w:space="0" w:color="auto"/>
                    <w:bottom w:val="none" w:sz="0" w:space="0" w:color="auto"/>
                    <w:right w:val="none" w:sz="0" w:space="0" w:color="auto"/>
                  </w:divBdr>
                </w:div>
                <w:div w:id="2120490718">
                  <w:marLeft w:val="0"/>
                  <w:marRight w:val="0"/>
                  <w:marTop w:val="0"/>
                  <w:marBottom w:val="0"/>
                  <w:divBdr>
                    <w:top w:val="none" w:sz="0" w:space="0" w:color="auto"/>
                    <w:left w:val="none" w:sz="0" w:space="0" w:color="auto"/>
                    <w:bottom w:val="none" w:sz="0" w:space="0" w:color="auto"/>
                    <w:right w:val="none" w:sz="0" w:space="0" w:color="auto"/>
                  </w:divBdr>
                </w:div>
                <w:div w:id="720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3905">
          <w:marLeft w:val="0"/>
          <w:marRight w:val="0"/>
          <w:marTop w:val="100"/>
          <w:marBottom w:val="100"/>
          <w:divBdr>
            <w:top w:val="none" w:sz="0" w:space="0" w:color="auto"/>
            <w:left w:val="none" w:sz="0" w:space="0" w:color="auto"/>
            <w:bottom w:val="none" w:sz="0" w:space="0" w:color="auto"/>
            <w:right w:val="none" w:sz="0" w:space="0" w:color="auto"/>
          </w:divBdr>
        </w:div>
        <w:div w:id="2038651351">
          <w:marLeft w:val="0"/>
          <w:marRight w:val="0"/>
          <w:marTop w:val="0"/>
          <w:marBottom w:val="0"/>
          <w:divBdr>
            <w:top w:val="none" w:sz="0" w:space="0" w:color="auto"/>
            <w:left w:val="none" w:sz="0" w:space="0" w:color="auto"/>
            <w:bottom w:val="none" w:sz="0" w:space="0" w:color="auto"/>
            <w:right w:val="single" w:sz="6" w:space="12" w:color="E3EAF2"/>
          </w:divBdr>
        </w:div>
        <w:div w:id="838039283">
          <w:marLeft w:val="0"/>
          <w:marRight w:val="0"/>
          <w:marTop w:val="0"/>
          <w:marBottom w:val="0"/>
          <w:divBdr>
            <w:top w:val="none" w:sz="0" w:space="0" w:color="auto"/>
            <w:left w:val="none" w:sz="0" w:space="0" w:color="auto"/>
            <w:bottom w:val="none" w:sz="0" w:space="0" w:color="auto"/>
            <w:right w:val="single" w:sz="6" w:space="12" w:color="E3EAF2"/>
          </w:divBdr>
        </w:div>
        <w:div w:id="1920560636">
          <w:marLeft w:val="0"/>
          <w:marRight w:val="0"/>
          <w:marTop w:val="0"/>
          <w:marBottom w:val="0"/>
          <w:divBdr>
            <w:top w:val="none" w:sz="0" w:space="0" w:color="auto"/>
            <w:left w:val="none" w:sz="0" w:space="0" w:color="auto"/>
            <w:bottom w:val="none" w:sz="0" w:space="0" w:color="auto"/>
            <w:right w:val="single" w:sz="6" w:space="12" w:color="E3EAF2"/>
          </w:divBdr>
        </w:div>
        <w:div w:id="1997487583">
          <w:marLeft w:val="0"/>
          <w:marRight w:val="0"/>
          <w:marTop w:val="0"/>
          <w:marBottom w:val="0"/>
          <w:divBdr>
            <w:top w:val="none" w:sz="0" w:space="0" w:color="auto"/>
            <w:left w:val="none" w:sz="0" w:space="0" w:color="auto"/>
            <w:bottom w:val="none" w:sz="0" w:space="0" w:color="auto"/>
            <w:right w:val="single" w:sz="6" w:space="12" w:color="E3EAF2"/>
          </w:divBdr>
        </w:div>
        <w:div w:id="940259235">
          <w:marLeft w:val="0"/>
          <w:marRight w:val="0"/>
          <w:marTop w:val="0"/>
          <w:marBottom w:val="0"/>
          <w:divBdr>
            <w:top w:val="none" w:sz="0" w:space="0" w:color="auto"/>
            <w:left w:val="none" w:sz="0" w:space="0" w:color="auto"/>
            <w:bottom w:val="none" w:sz="0" w:space="0" w:color="auto"/>
            <w:right w:val="none" w:sz="0" w:space="0" w:color="auto"/>
          </w:divBdr>
        </w:div>
        <w:div w:id="327248289">
          <w:marLeft w:val="0"/>
          <w:marRight w:val="0"/>
          <w:marTop w:val="480"/>
          <w:marBottom w:val="0"/>
          <w:divBdr>
            <w:top w:val="single" w:sz="6" w:space="12" w:color="E3EAF2"/>
            <w:left w:val="single" w:sz="6" w:space="12" w:color="E3EAF2"/>
            <w:bottom w:val="single" w:sz="6" w:space="12" w:color="E3EAF2"/>
            <w:right w:val="single" w:sz="6" w:space="12" w:color="E3EA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tutorials.topstockresearch.com/Beta/StockBetaExplained.html"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www.livemint.com/market/market-stats/stocks-thermax-share-price-nse-bse-s0003694" TargetMode="External"/><Relationship Id="rId7" Type="http://schemas.openxmlformats.org/officeDocument/2006/relationships/footnotes" Target="footnotes.xml"/><Relationship Id="rId12" Type="http://schemas.openxmlformats.org/officeDocument/2006/relationships/hyperlink" Target="https://www.mepmiddleeast.com/business/mep-awards-meet-the-sponsors-voltas-limited" TargetMode="External"/><Relationship Id="rId17" Type="http://schemas.openxmlformats.org/officeDocument/2006/relationships/hyperlink" Target="https://www.topstockresearch.com/rt/IndexAnalyser/IndexAnalyser/NIFTY50/Overview/Beta"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topstockresearch.com/rt/Stock/VOLTAS/BetaAndVolatility" TargetMode="External"/><Relationship Id="rId20" Type="http://schemas.openxmlformats.org/officeDocument/2006/relationships/hyperlink" Target="https://www.livemint.com/market/market-stats/stocks-suzlon-energy-share-price-nse-bse-s000309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livemint.com/voltas/key-metrics/companyid-s0003107"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over50s.com/2019/09/19/beginners-guide-to-the-stock-market/" TargetMode="Externa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www.google.com/finance?rlz=1C1GCEA_enIN1097IN1098&amp;oq=VOLTAS+STOCK+MARKET+ANALYSIS&amp;gs_lcrp=EgZjaHJvbWUyBggAEEUYOdIBCjE0ODEwajBqMTWoAgiwAgE&amp;sourceid=chrome&amp;ie=UTF-8&amp;sa=X&amp;ved=2ahUKEwjFt8X-vqiFAxXT1zgGHelqCcwQ6M8CegQIOxAI" TargetMode="External"/><Relationship Id="rId22" Type="http://schemas.openxmlformats.org/officeDocument/2006/relationships/image" Target="media/image7.png"/><Relationship Id="rId27" Type="http://schemas.openxmlformats.org/officeDocument/2006/relationships/image" Target="media/image11.png"/><Relationship Id="rId30"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CF1B2C156D4165840D28AFC583DCBD"/>
        <w:category>
          <w:name w:val="General"/>
          <w:gallery w:val="placeholder"/>
        </w:category>
        <w:types>
          <w:type w:val="bbPlcHdr"/>
        </w:types>
        <w:behaviors>
          <w:behavior w:val="content"/>
        </w:behaviors>
        <w:guid w:val="{1EA261A9-CFA9-48D4-B393-611D71DD4FB3}"/>
      </w:docPartPr>
      <w:docPartBody>
        <w:p w:rsidR="00C51754" w:rsidRDefault="00C51754" w:rsidP="00C51754">
          <w:pPr>
            <w:pStyle w:val="CFCF1B2C156D4165840D28AFC583DCBD"/>
          </w:pPr>
          <w:r>
            <w:rPr>
              <w:rFonts w:asciiTheme="majorHAnsi" w:hAnsiTheme="majorHAnsi"/>
              <w:color w:val="FFFFFF" w:themeColor="background1"/>
              <w:sz w:val="96"/>
              <w:szCs w:val="96"/>
            </w:rPr>
            <w:t>[Document title]</w:t>
          </w:r>
        </w:p>
      </w:docPartBody>
    </w:docPart>
    <w:docPart>
      <w:docPartPr>
        <w:name w:val="A4A06ED2066F421DAFAE0D3B81C637E9"/>
        <w:category>
          <w:name w:val="General"/>
          <w:gallery w:val="placeholder"/>
        </w:category>
        <w:types>
          <w:type w:val="bbPlcHdr"/>
        </w:types>
        <w:behaviors>
          <w:behavior w:val="content"/>
        </w:behaviors>
        <w:guid w:val="{B2BB8765-D8F9-481F-AF1A-777AC9E02BBD}"/>
      </w:docPartPr>
      <w:docPartBody>
        <w:p w:rsidR="00C51754" w:rsidRDefault="00C51754" w:rsidP="00C51754">
          <w:pPr>
            <w:pStyle w:val="A4A06ED2066F421DAFAE0D3B81C637E9"/>
          </w:pPr>
          <w:r>
            <w:rPr>
              <w:color w:val="FFFFFF" w:themeColor="background1"/>
              <w:sz w:val="32"/>
              <w:szCs w:val="32"/>
            </w:rPr>
            <w:t>[Document subtitle]</w:t>
          </w:r>
        </w:p>
      </w:docPartBody>
    </w:docPart>
    <w:docPart>
      <w:docPartPr>
        <w:name w:val="30A61F66028C4F06B57261DCC27A6E33"/>
        <w:category>
          <w:name w:val="General"/>
          <w:gallery w:val="placeholder"/>
        </w:category>
        <w:types>
          <w:type w:val="bbPlcHdr"/>
        </w:types>
        <w:behaviors>
          <w:behavior w:val="content"/>
        </w:behaviors>
        <w:guid w:val="{C8EA650B-F078-4B0C-92BD-3266EE195275}"/>
      </w:docPartPr>
      <w:docPartBody>
        <w:p w:rsidR="00C51754" w:rsidRDefault="00C51754" w:rsidP="00C51754">
          <w:pPr>
            <w:pStyle w:val="30A61F66028C4F06B57261DCC27A6E33"/>
          </w:pPr>
          <w:r>
            <w:rPr>
              <w:color w:val="FFFFFF" w:themeColor="background1"/>
            </w:rPr>
            <w:t>[Date]</w:t>
          </w:r>
        </w:p>
      </w:docPartBody>
    </w:docPart>
    <w:docPart>
      <w:docPartPr>
        <w:name w:val="340F4DFDA25B43EBB3CB35B8E3F6D5C3"/>
        <w:category>
          <w:name w:val="General"/>
          <w:gallery w:val="placeholder"/>
        </w:category>
        <w:types>
          <w:type w:val="bbPlcHdr"/>
        </w:types>
        <w:behaviors>
          <w:behavior w:val="content"/>
        </w:behaviors>
        <w:guid w:val="{9BDC46F6-8EB1-4D60-8AA2-336C7978AFBD}"/>
      </w:docPartPr>
      <w:docPartBody>
        <w:p w:rsidR="00C51754" w:rsidRDefault="00C51754" w:rsidP="00C51754">
          <w:pPr>
            <w:pStyle w:val="340F4DFDA25B43EBB3CB35B8E3F6D5C3"/>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Lato Black">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54"/>
    <w:rsid w:val="00133A8D"/>
    <w:rsid w:val="0062095F"/>
    <w:rsid w:val="00C51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F1B2C156D4165840D28AFC583DCBD">
    <w:name w:val="CFCF1B2C156D4165840D28AFC583DCBD"/>
    <w:rsid w:val="00C51754"/>
  </w:style>
  <w:style w:type="paragraph" w:customStyle="1" w:styleId="A4A06ED2066F421DAFAE0D3B81C637E9">
    <w:name w:val="A4A06ED2066F421DAFAE0D3B81C637E9"/>
    <w:rsid w:val="00C51754"/>
  </w:style>
  <w:style w:type="paragraph" w:customStyle="1" w:styleId="30A61F66028C4F06B57261DCC27A6E33">
    <w:name w:val="30A61F66028C4F06B57261DCC27A6E33"/>
    <w:rsid w:val="00C51754"/>
  </w:style>
  <w:style w:type="paragraph" w:customStyle="1" w:styleId="340F4DFDA25B43EBB3CB35B8E3F6D5C3">
    <w:name w:val="340F4DFDA25B43EBB3CB35B8E3F6D5C3"/>
    <w:rsid w:val="00C51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BCECDE-DE4C-473E-9F57-B14E45DABD27}">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6B695-EDA1-49FA-856A-CE1DBF5E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18</Pages>
  <Words>2389</Words>
  <Characters>12837</Characters>
  <Application>Microsoft Office Word</Application>
  <DocSecurity>0</DocSecurity>
  <Lines>1084</Lines>
  <Paragraphs>789</Paragraphs>
  <ScaleCrop>false</ScaleCrop>
  <HeadingPairs>
    <vt:vector size="2" baseType="variant">
      <vt:variant>
        <vt:lpstr>Title</vt:lpstr>
      </vt:variant>
      <vt:variant>
        <vt:i4>1</vt:i4>
      </vt:variant>
    </vt:vector>
  </HeadingPairs>
  <TitlesOfParts>
    <vt:vector size="1" baseType="lpstr">
      <vt:lpstr>STOCK MARKET ANALYSIS</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ANALYSIS</dc:title>
  <dc:subject>Assignment 4</dc:subject>
  <dc:creator>ushasree paluri</dc:creator>
  <cp:keywords/>
  <dc:description/>
  <cp:lastModifiedBy>ushasree paluri</cp:lastModifiedBy>
  <cp:revision>153</cp:revision>
  <dcterms:created xsi:type="dcterms:W3CDTF">2024-03-31T13:40:00Z</dcterms:created>
  <dcterms:modified xsi:type="dcterms:W3CDTF">2024-04-04T16:27:00Z</dcterms:modified>
  <cp:category>DR LANKAPALLI BULLAYA COLLAGE,BBA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ef1c3975-19ec-4cad-86aa-e671c381cb2f</vt:lpwstr>
  </property>
</Properties>
</file>